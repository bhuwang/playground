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jpeg" ContentType="image/jpeg"/>
  <Override PartName="/word/media/image1.gif" ContentType="image/gif"/>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2"/>
        <w:shd w:fill="FFFFFF" w:val="clear"/>
        <w:spacing w:after="180" w:before="0" w:line="180" w:lineRule="atLeast"/>
        <w:textAlignment w:val="baseline"/>
      </w:pPr>
      <w:r>
        <w:rPr/>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5.15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pict>
          <v:rect id="shape_0" style="position:absolute;margin-left:0pt;margin-top:0pt;width:0pt;height:1.4pt">
            <v:wrap v:type="none"/>
            <v:fill color="black" color2="white" detectmouseclick="t" type="solid"/>
            <v:stroke color="gray" joinstyle="round"/>
          </v:rect>
        </w:pict>
      </w:r>
    </w:p>
    <w:p>
      <w:pPr>
        <w:pStyle w:val="style32"/>
        <w:shd w:fill="FFFFFF" w:val="clear"/>
        <w:spacing w:after="180" w:before="0" w:line="180" w:lineRule="atLeast"/>
        <w:textAlignment w:val="baseline"/>
      </w:pPr>
      <w:r>
        <w:rPr/>
      </w:r>
    </w:p>
    <w:p>
      <w:pPr>
        <w:pStyle w:val="style32"/>
        <w:numPr>
          <w:ilvl w:val="0"/>
          <w:numId w:val="4"/>
        </w:numPr>
        <w:shd w:fill="FFFFFF" w:val="clear"/>
        <w:spacing w:after="180" w:before="0" w:line="180" w:lineRule="atLeast"/>
        <w:textAlignment w:val="baseline"/>
      </w:pPr>
      <w:r>
        <w:rPr>
          <w:rFonts w:ascii="Trebuchet MS;sans-serif" w:cs="Times New Roman" w:eastAsia="Times New Roman" w:hAnsi="Trebuchet MS;sans-serif"/>
          <w:b w:val="false"/>
          <w:i w:val="false"/>
          <w:caps w:val="false"/>
          <w:smallCaps w:val="false"/>
          <w:color w:val="000000"/>
          <w:spacing w:val="0"/>
          <w:sz w:val="24"/>
          <w:szCs w:val="12"/>
        </w:rPr>
        <w:t xml:space="preserve">If we list all the natural numbers below 10 that are multiples of 3 or 5, we get 3, 5, 6 and 9. The sum of these multiples is 23. </w:t>
      </w:r>
      <w:r>
        <w:rPr>
          <w:rFonts w:ascii="Trebuchet MS;sans-serif" w:hAnsi="Trebuchet MS;sans-serif"/>
          <w:b w:val="false"/>
          <w:i w:val="false"/>
          <w:caps w:val="false"/>
          <w:smallCaps w:val="false"/>
          <w:color w:val="000000"/>
          <w:spacing w:val="0"/>
          <w:sz w:val="24"/>
        </w:rPr>
        <w:t>Find the sum of all the multiples of 3 or 5 below 1000.</w:t>
      </w:r>
    </w:p>
    <w:p>
      <w:pPr>
        <w:pStyle w:val="style32"/>
        <w:numPr>
          <w:ilvl w:val="0"/>
          <w:numId w:val="4"/>
        </w:numPr>
        <w:shd w:fill="FFFFFF" w:val="clear"/>
        <w:spacing w:after="180" w:before="0" w:line="180" w:lineRule="atLeast"/>
        <w:textAlignment w:val="baseline"/>
      </w:pPr>
      <w:r>
        <w:rPr/>
        <w:t>write a quick</w:t>
        <w:t xml:space="preserve"> Java application that loops 10 times, adding 0.1 to the sum on each</w:t>
        <w:t>iteration. You’ll end up with either 0.99999 or 1.000001 depending</w:t>
        <w:t xml:space="preserve"> on whether you stored the sum in a Double or a Float. Using a</w:t>
        <w:t xml:space="preserve"> BigDecimal, you’ll get the expected 1.0 each time. This is what the</w:t>
        <w:t xml:space="preserve"> cool kids call “The Principle of Least Surprise.”</w:t>
      </w:r>
    </w:p>
    <w:p>
      <w:pPr>
        <w:pStyle w:val="style32"/>
        <w:ind w:hanging="0" w:left="0" w:right="0"/>
      </w:pPr>
      <w:r>
        <w:rPr/>
      </w:r>
    </w:p>
    <w:p>
      <w:pPr>
        <w:pStyle w:val="style40"/>
        <w:shd w:fill="FFFFFF" w:val="clear"/>
        <w:spacing w:after="180" w:before="0" w:line="180" w:lineRule="atLeast"/>
        <w:textAlignment w:val="baseline"/>
      </w:pPr>
      <w:r>
        <w:rPr/>
      </w:r>
    </w:p>
    <w:p>
      <w:pPr>
        <w:pStyle w:val="style0"/>
        <w:shd w:fill="FFFFFF" w:val="clear"/>
        <w:spacing w:after="180" w:before="0" w:line="180" w:lineRule="atLeast"/>
        <w:textAlignment w:val="baseline"/>
      </w:pPr>
      <w:r>
        <w:rPr/>
      </w:r>
    </w:p>
    <w:tbl>
      <w:tblPr>
        <w:jc w:val="center"/>
        <w:tblBorders/>
      </w:tblPr>
      <w:tblGrid>
        <w:gridCol w:w="1338"/>
      </w:tblGrid>
      <w:tr>
        <w:trPr>
          <w:cantSplit w:val="false"/>
        </w:trPr>
        <w:tc>
          <w:tcPr>
            <w:tcW w:type="dxa" w:w="1338"/>
            <w:tcBorders/>
            <w:shd w:fill="DEDEDE" w:val="clear"/>
            <w:tcMar>
              <w:top w:type="dxa" w:w="0"/>
              <w:left w:type="dxa" w:w="108"/>
              <w:bottom w:type="dxa" w:w="0"/>
              <w:right w:type="dxa" w:w="108"/>
            </w:tcMar>
          </w:tcPr>
          <w:p>
            <w:pPr>
              <w:pStyle w:val="style0"/>
              <w:spacing w:after="0" w:before="0" w:line="100" w:lineRule="atLeast"/>
            </w:pPr>
            <w:hyperlink r:id="rId2">
              <w:r>
                <w:rPr>
                  <w:rStyle w:val="style24"/>
                </w:rPr>
                <w:drawing>
                  <wp:inline distB="0" distL="0" distR="0" distT="0">
                    <wp:extent cx="457200" cy="457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Style w:val="style24"/>
                  <w:rStyle w:val="style24"/>
                  <w:rFonts w:ascii="Arial" w:cs="Arial" w:eastAsia="Times New Roman" w:hAnsi="Arial"/>
                  <w:color w:val="0000FF"/>
                  <w:sz w:val="20"/>
                  <w:szCs w:val="20"/>
                  <w:u w:val="single"/>
                </w:rPr>
                <w:t> </w:t>
              </w:r>
            </w:hyperlink>
            <w:r>
              <w:rPr>
                <w:rFonts w:ascii="Times New Roman" w:cs="Times New Roman" w:eastAsia="Times New Roman" w:hAnsi="Times New Roman"/>
                <w:sz w:val="24"/>
                <w:szCs w:val="24"/>
              </w:rPr>
              <w:br/>
            </w:r>
            <w:hyperlink r:id="rId4">
              <w:r>
                <w:rPr>
                  <w:rStyle w:val="style24"/>
                  <w:rStyle w:val="style24"/>
                  <w:rFonts w:ascii="Arial" w:cs="Arial" w:eastAsia="Times New Roman" w:hAnsi="Arial"/>
                  <w:color w:val="0000FF"/>
                  <w:sz w:val="20"/>
                  <w:u w:val="single"/>
                </w:rPr>
                <w:t>FAQ</w:t>
              </w:r>
            </w:hyperlink>
            <w:r>
              <w:rPr>
                <w:rFonts w:ascii="Times New Roman" w:cs="Times New Roman" w:eastAsia="Times New Roman" w:hAnsi="Times New Roman"/>
                <w:sz w:val="24"/>
                <w:szCs w:val="24"/>
              </w:rPr>
              <w:br/>
            </w:r>
            <w:hyperlink r:id="rId5">
              <w:r>
                <w:rPr>
                  <w:rStyle w:val="style24"/>
                  <w:rStyle w:val="style24"/>
                  <w:rFonts w:ascii="Arial" w:cs="Arial" w:eastAsia="Times New Roman" w:hAnsi="Arial"/>
                  <w:color w:val="0000FF"/>
                  <w:sz w:val="20"/>
                  <w:u w:val="single"/>
                </w:rPr>
                <w:t>Java Tutorial</w:t>
              </w:r>
            </w:hyperlink>
            <w:r>
              <w:rPr>
                <w:rFonts w:ascii="Times New Roman" w:cs="Times New Roman" w:eastAsia="Times New Roman" w:hAnsi="Times New Roman"/>
                <w:sz w:val="24"/>
                <w:szCs w:val="24"/>
              </w:rPr>
              <w:br/>
            </w:r>
            <w:hyperlink r:id="rId6">
              <w:r>
                <w:rPr>
                  <w:rStyle w:val="style24"/>
                  <w:rStyle w:val="style24"/>
                  <w:rFonts w:ascii="Arial" w:cs="Arial" w:eastAsia="Times New Roman" w:hAnsi="Arial"/>
                  <w:color w:val="0000FF"/>
                  <w:sz w:val="20"/>
                  <w:u w:val="single"/>
                </w:rPr>
                <w:t>Questions by Topic</w:t>
              </w:r>
            </w:hyperlink>
            <w:r>
              <w:rPr>
                <w:rFonts w:ascii="Times New Roman" w:cs="Times New Roman" w:eastAsia="Times New Roman" w:hAnsi="Times New Roman"/>
                <w:sz w:val="24"/>
                <w:szCs w:val="24"/>
              </w:rPr>
              <w:br/>
            </w:r>
            <w:hyperlink r:id="rId7">
              <w:r>
                <w:rPr>
                  <w:rStyle w:val="style24"/>
                  <w:rStyle w:val="style24"/>
                  <w:rFonts w:ascii="Arial" w:cs="Arial" w:eastAsia="Times New Roman" w:hAnsi="Arial"/>
                  <w:color w:val="0000FF"/>
                  <w:sz w:val="20"/>
                  <w:u w:val="single"/>
                </w:rPr>
                <w:t>Mock exam 1</w:t>
              </w:r>
            </w:hyperlink>
            <w:r>
              <w:rPr>
                <w:rFonts w:ascii="Times New Roman" w:cs="Times New Roman" w:eastAsia="Times New Roman" w:hAnsi="Times New Roman"/>
                <w:sz w:val="24"/>
                <w:szCs w:val="24"/>
              </w:rPr>
              <w:br/>
            </w:r>
            <w:hyperlink r:id="rId8">
              <w:r>
                <w:rPr>
                  <w:rStyle w:val="style24"/>
                  <w:rStyle w:val="style24"/>
                  <w:rFonts w:ascii="Arial" w:cs="Arial" w:eastAsia="Times New Roman" w:hAnsi="Arial"/>
                  <w:color w:val="0000FF"/>
                  <w:sz w:val="20"/>
                  <w:u w:val="single"/>
                </w:rPr>
                <w:t>Mock exam 2</w:t>
              </w:r>
            </w:hyperlink>
            <w:r>
              <w:rPr>
                <w:rFonts w:ascii="Times New Roman" w:cs="Times New Roman" w:eastAsia="Times New Roman" w:hAnsi="Times New Roman"/>
                <w:sz w:val="24"/>
                <w:szCs w:val="24"/>
              </w:rPr>
              <w:br/>
            </w:r>
            <w:hyperlink r:id="rId9">
              <w:r>
                <w:rPr>
                  <w:rStyle w:val="style24"/>
                  <w:rStyle w:val="style24"/>
                  <w:rFonts w:ascii="Arial" w:cs="Arial" w:eastAsia="Times New Roman" w:hAnsi="Arial"/>
                  <w:color w:val="0000FF"/>
                  <w:sz w:val="20"/>
                  <w:u w:val="single"/>
                </w:rPr>
                <w:t>Whizlabs</w:t>
              </w:r>
            </w:hyperlink>
            <w:r>
              <w:rPr>
                <w:rFonts w:ascii="Times New Roman" w:cs="Times New Roman" w:eastAsia="Times New Roman" w:hAnsi="Times New Roman"/>
                <w:sz w:val="24"/>
                <w:szCs w:val="24"/>
              </w:rPr>
              <w:br/>
            </w:r>
            <w:hyperlink r:id="rId10">
              <w:r>
                <w:rPr>
                  <w:rStyle w:val="style24"/>
                  <w:rStyle w:val="style24"/>
                  <w:rFonts w:ascii="Arial" w:cs="Arial" w:eastAsia="Times New Roman" w:hAnsi="Arial"/>
                  <w:color w:val="0000FF"/>
                  <w:sz w:val="20"/>
                  <w:u w:val="single"/>
                </w:rPr>
                <w:t>Online Java Training</w:t>
              </w:r>
            </w:hyperlink>
            <w:r>
              <w:rPr>
                <w:rFonts w:ascii="Times New Roman" w:cs="Times New Roman" w:eastAsia="Times New Roman" w:hAnsi="Times New Roman"/>
                <w:sz w:val="24"/>
                <w:szCs w:val="24"/>
              </w:rPr>
              <w:br/>
            </w:r>
            <w:hyperlink r:id="rId11">
              <w:r>
                <w:rPr>
                  <w:rStyle w:val="style24"/>
                  <w:rStyle w:val="style24"/>
                  <w:rFonts w:ascii="Arial" w:cs="Arial" w:eastAsia="Times New Roman" w:hAnsi="Arial"/>
                  <w:color w:val="0000FF"/>
                  <w:sz w:val="20"/>
                  <w:u w:val="single"/>
                </w:rPr>
                <w:t>Other Certification sites</w:t>
              </w:r>
            </w:hyperlink>
            <w:r>
              <w:rPr>
                <w:rFonts w:ascii="Times New Roman" w:cs="Times New Roman" w:eastAsia="Times New Roman" w:hAnsi="Times New Roman"/>
                <w:sz w:val="24"/>
                <w:szCs w:val="24"/>
              </w:rPr>
              <w:br/>
            </w:r>
            <w:hyperlink r:id="rId12">
              <w:r>
                <w:rPr>
                  <w:rStyle w:val="style24"/>
                  <w:rStyle w:val="style24"/>
                  <w:rFonts w:ascii="Arial" w:cs="Arial" w:eastAsia="Times New Roman" w:hAnsi="Arial"/>
                  <w:color w:val="0000FF"/>
                  <w:sz w:val="20"/>
                  <w:u w:val="single"/>
                </w:rPr>
                <w:t>Certification Tips</w:t>
              </w:r>
            </w:hyperlink>
            <w:r>
              <w:rPr>
                <w:rFonts w:ascii="Times New Roman" w:cs="Times New Roman" w:eastAsia="Times New Roman" w:hAnsi="Times New Roman"/>
                <w:sz w:val="24"/>
                <w:szCs w:val="24"/>
              </w:rPr>
              <w:br/>
            </w:r>
            <w:hyperlink r:id="rId13">
              <w:r>
                <w:rPr>
                  <w:rStyle w:val="style24"/>
                  <w:rStyle w:val="style24"/>
                  <w:rFonts w:ascii="Arial" w:cs="Arial" w:eastAsia="Times New Roman" w:hAnsi="Arial"/>
                  <w:color w:val="0000FF"/>
                  <w:sz w:val="20"/>
                  <w:u w:val="single"/>
                </w:rPr>
                <w:t>Exam Objectives</w:t>
              </w:r>
            </w:hyperlink>
            <w:r>
              <w:rPr>
                <w:rFonts w:ascii="Times New Roman" w:cs="Times New Roman" w:eastAsia="Times New Roman" w:hAnsi="Times New Roman"/>
                <w:sz w:val="24"/>
                <w:szCs w:val="24"/>
              </w:rPr>
              <w:br/>
            </w:r>
            <w:hyperlink r:id="rId14">
              <w:r>
                <w:rPr>
                  <w:rStyle w:val="style24"/>
                  <w:rStyle w:val="style24"/>
                  <w:rFonts w:ascii="Arial" w:cs="Arial" w:eastAsia="Times New Roman" w:hAnsi="Arial"/>
                  <w:color w:val="0000FF"/>
                  <w:sz w:val="20"/>
                  <w:u w:val="single"/>
                </w:rPr>
                <w:t>About Java Prepare</w:t>
              </w:r>
            </w:hyperlink>
          </w:p>
        </w:tc>
      </w:tr>
      <w:tr>
        <w:trPr>
          <w:cantSplit w:val="false"/>
        </w:trPr>
        <w:tc>
          <w:tcPr>
            <w:tcW w:type="dxa" w:w="1338"/>
            <w:tcBorders/>
            <w:shd w:fill="D90E00" w:val="clear"/>
            <w:tcMar>
              <w:top w:type="dxa" w:w="0"/>
              <w:left w:type="dxa" w:w="108"/>
              <w:bottom w:type="dxa" w:w="0"/>
              <w:right w:type="dxa" w:w="108"/>
            </w:tcMar>
          </w:tcPr>
          <w:p>
            <w:pPr>
              <w:pStyle w:val="style0"/>
              <w:spacing w:after="0" w:before="0" w:line="100" w:lineRule="atLeast"/>
            </w:pPr>
            <w:r>
              <w:rPr>
                <w:rFonts w:ascii="MS SANS SERIF" w:cs="Times New Roman" w:eastAsia="Times New Roman" w:hAnsi="MS SANS SERIF"/>
                <w:color w:val="FFFFFF"/>
                <w:sz w:val="15"/>
                <w:szCs w:val="15"/>
              </w:rPr>
              <w:t>Books</w:t>
            </w:r>
            <w:r>
              <w:rPr>
                <w:rFonts w:ascii="MS SANS SERIF" w:cs="Times New Roman" w:eastAsia="Times New Roman" w:hAnsi="MS SANS SERIF"/>
                <w:color w:val="FFFFFF"/>
                <w:sz w:val="15"/>
              </w:rPr>
              <w:t> </w:t>
            </w:r>
          </w:p>
        </w:tc>
      </w:tr>
      <w:tr>
        <w:trPr>
          <w:cantSplit w:val="false"/>
        </w:trPr>
        <w:tc>
          <w:tcPr>
            <w:tcW w:type="dxa" w:w="1338"/>
            <w:tcBorders/>
            <w:shd w:fill="DEDEDE" w:val="clear"/>
            <w:tcMar>
              <w:top w:type="dxa" w:w="0"/>
              <w:left w:type="dxa" w:w="108"/>
              <w:bottom w:type="dxa" w:w="0"/>
              <w:right w:type="dxa" w:w="108"/>
            </w:tcMar>
          </w:tcPr>
          <w:p>
            <w:pPr>
              <w:pStyle w:val="style0"/>
              <w:spacing w:after="0" w:before="0" w:line="100" w:lineRule="atLeast"/>
            </w:pPr>
            <w:hyperlink r:id="rId15">
              <w:r>
                <w:rPr>
                  <w:rStyle w:val="style24"/>
                  <w:rStyle w:val="style24"/>
                  <w:rFonts w:ascii="Arial" w:cs="Arial" w:eastAsia="Times New Roman" w:hAnsi="Arial"/>
                  <w:color w:val="0000FF"/>
                  <w:sz w:val="20"/>
                  <w:u w:val="single"/>
                </w:rPr>
                <w:t>Certification Books</w:t>
              </w:r>
            </w:hyperlink>
            <w:r>
              <w:rPr>
                <w:rFonts w:ascii="Times New Roman" w:cs="Times New Roman" w:eastAsia="Times New Roman" w:hAnsi="Times New Roman"/>
                <w:sz w:val="24"/>
                <w:szCs w:val="24"/>
              </w:rPr>
              <w:br/>
            </w:r>
            <w:hyperlink r:id="rId16">
              <w:r>
                <w:rPr>
                  <w:rStyle w:val="style24"/>
                  <w:rStyle w:val="style24"/>
                  <w:rFonts w:ascii="Arial" w:cs="Arial" w:eastAsia="Times New Roman" w:hAnsi="Arial"/>
                  <w:color w:val="0000FF"/>
                  <w:sz w:val="20"/>
                  <w:u w:val="single"/>
                </w:rPr>
                <w:t>SCEA Books</w:t>
              </w:r>
            </w:hyperlink>
            <w:r>
              <w:rPr>
                <w:rFonts w:ascii="Times New Roman" w:cs="Times New Roman" w:eastAsia="Times New Roman" w:hAnsi="Times New Roman"/>
                <w:sz w:val="24"/>
                <w:szCs w:val="24"/>
              </w:rPr>
              <w:br/>
            </w:r>
            <w:hyperlink r:id="rId17">
              <w:r>
                <w:rPr>
                  <w:rStyle w:val="style24"/>
                  <w:rStyle w:val="style24"/>
                  <w:rFonts w:ascii="Arial" w:cs="Arial" w:eastAsia="Times New Roman" w:hAnsi="Arial"/>
                  <w:color w:val="0000FF"/>
                  <w:sz w:val="20"/>
                  <w:u w:val="single"/>
                </w:rPr>
                <w:t>Online Books</w:t>
              </w:r>
            </w:hyperlink>
          </w:p>
        </w:tc>
      </w:tr>
      <w:tr>
        <w:trPr>
          <w:cantSplit w:val="false"/>
        </w:trPr>
        <w:tc>
          <w:tcPr>
            <w:tcW w:type="dxa" w:w="1338"/>
            <w:tcBorders/>
            <w:shd w:fill="D90E00" w:val="clear"/>
            <w:tcMar>
              <w:top w:type="dxa" w:w="0"/>
              <w:left w:type="dxa" w:w="108"/>
              <w:bottom w:type="dxa" w:w="0"/>
              <w:right w:type="dxa" w:w="108"/>
            </w:tcMar>
          </w:tcPr>
          <w:p>
            <w:pPr>
              <w:pStyle w:val="style0"/>
              <w:spacing w:after="0" w:before="0" w:line="100" w:lineRule="atLeast"/>
            </w:pPr>
            <w:r>
              <w:rPr>
                <w:rFonts w:ascii="MS SANS SERIF" w:cs="Times New Roman" w:eastAsia="Times New Roman" w:hAnsi="MS SANS SERIF"/>
                <w:color w:val="FFFFFF"/>
                <w:sz w:val="15"/>
                <w:szCs w:val="15"/>
              </w:rPr>
              <w:t>Tutorial Topics</w:t>
            </w:r>
            <w:r>
              <w:rPr>
                <w:rFonts w:ascii="MS SANS SERIF" w:cs="Times New Roman" w:eastAsia="Times New Roman" w:hAnsi="MS SANS SERIF"/>
                <w:color w:val="FFFFFF"/>
                <w:sz w:val="15"/>
              </w:rPr>
              <w:t> </w:t>
            </w:r>
          </w:p>
        </w:tc>
      </w:tr>
      <w:tr>
        <w:trPr>
          <w:cantSplit w:val="false"/>
        </w:trPr>
        <w:tc>
          <w:tcPr>
            <w:tcW w:type="dxa" w:w="1338"/>
            <w:tcBorders/>
            <w:shd w:fill="DEDEDE" w:val="clear"/>
            <w:tcMar>
              <w:top w:type="dxa" w:w="0"/>
              <w:left w:type="dxa" w:w="108"/>
              <w:bottom w:type="dxa" w:w="0"/>
              <w:right w:type="dxa" w:w="108"/>
            </w:tcMar>
          </w:tcPr>
          <w:p>
            <w:pPr>
              <w:pStyle w:val="style0"/>
              <w:spacing w:after="0" w:before="0" w:line="100" w:lineRule="atLeast"/>
            </w:pPr>
            <w:hyperlink r:id="rId18">
              <w:r>
                <w:rPr>
                  <w:rStyle w:val="style24"/>
                  <w:rStyle w:val="style24"/>
                  <w:rFonts w:ascii="Arial" w:cs="Arial" w:eastAsia="Times New Roman" w:hAnsi="Arial"/>
                  <w:color w:val="0000FF"/>
                  <w:sz w:val="20"/>
                  <w:u w:val="single"/>
                </w:rPr>
                <w:t>Language Fundamentals</w:t>
              </w:r>
            </w:hyperlink>
          </w:p>
        </w:tc>
      </w:tr>
      <w:tr>
        <w:trPr>
          <w:cantSplit w:val="false"/>
        </w:trPr>
        <w:tc>
          <w:tcPr>
            <w:tcW w:type="dxa" w:w="1338"/>
            <w:tcBorders/>
            <w:shd w:fill="DEDEDE" w:val="clear"/>
            <w:tcMar>
              <w:top w:type="dxa" w:w="0"/>
              <w:left w:type="dxa" w:w="108"/>
              <w:bottom w:type="dxa" w:w="0"/>
              <w:right w:type="dxa" w:w="108"/>
            </w:tcMar>
          </w:tcPr>
          <w:p>
            <w:pPr>
              <w:pStyle w:val="style0"/>
              <w:spacing w:after="0" w:before="0" w:line="100" w:lineRule="atLeast"/>
            </w:pPr>
            <w:hyperlink r:id="rId19">
              <w:r>
                <w:rPr>
                  <w:rStyle w:val="style24"/>
                  <w:rStyle w:val="style24"/>
                  <w:rFonts w:ascii="Arial" w:cs="Arial" w:eastAsia="Times New Roman" w:hAnsi="Arial"/>
                  <w:color w:val="0000FF"/>
                  <w:sz w:val="20"/>
                  <w:u w:val="single"/>
                </w:rPr>
                <w:t>Operator and Assignments</w:t>
              </w:r>
            </w:hyperlink>
          </w:p>
        </w:tc>
      </w:tr>
      <w:tr>
        <w:trPr>
          <w:cantSplit w:val="false"/>
        </w:trPr>
        <w:tc>
          <w:tcPr>
            <w:tcW w:type="dxa" w:w="1338"/>
            <w:tcBorders/>
            <w:shd w:fill="DEDEDE" w:val="clear"/>
            <w:tcMar>
              <w:top w:type="dxa" w:w="0"/>
              <w:left w:type="dxa" w:w="108"/>
              <w:bottom w:type="dxa" w:w="0"/>
              <w:right w:type="dxa" w:w="108"/>
            </w:tcMar>
          </w:tcPr>
          <w:p>
            <w:pPr>
              <w:pStyle w:val="style0"/>
              <w:spacing w:after="0" w:before="0" w:line="100" w:lineRule="atLeast"/>
            </w:pPr>
            <w:hyperlink r:id="rId20">
              <w:r>
                <w:rPr>
                  <w:rStyle w:val="style24"/>
                  <w:rStyle w:val="style24"/>
                  <w:rFonts w:ascii="Arial" w:cs="Arial" w:eastAsia="Times New Roman" w:hAnsi="Arial"/>
                  <w:color w:val="0000FF"/>
                  <w:sz w:val="20"/>
                  <w:u w:val="single"/>
                </w:rPr>
                <w:t>Declaration and Access Control</w:t>
              </w:r>
            </w:hyperlink>
          </w:p>
        </w:tc>
      </w:tr>
      <w:tr>
        <w:trPr>
          <w:cantSplit w:val="false"/>
        </w:trPr>
        <w:tc>
          <w:tcPr>
            <w:tcW w:type="dxa" w:w="1338"/>
            <w:tcBorders/>
            <w:shd w:fill="DEDEDE" w:val="clear"/>
            <w:tcMar>
              <w:top w:type="dxa" w:w="0"/>
              <w:left w:type="dxa" w:w="108"/>
              <w:bottom w:type="dxa" w:w="0"/>
              <w:right w:type="dxa" w:w="108"/>
            </w:tcMar>
          </w:tcPr>
          <w:p>
            <w:pPr>
              <w:pStyle w:val="style0"/>
              <w:spacing w:after="0" w:before="0" w:line="100" w:lineRule="atLeast"/>
            </w:pPr>
            <w:hyperlink r:id="rId21">
              <w:r>
                <w:rPr>
                  <w:rStyle w:val="style24"/>
                  <w:rStyle w:val="style24"/>
                  <w:rFonts w:ascii="Arial" w:cs="Arial" w:eastAsia="Times New Roman" w:hAnsi="Arial"/>
                  <w:color w:val="0000FF"/>
                  <w:sz w:val="20"/>
                  <w:u w:val="single"/>
                </w:rPr>
                <w:t>Classes in Java</w:t>
              </w:r>
            </w:hyperlink>
          </w:p>
        </w:tc>
      </w:tr>
      <w:tr>
        <w:trPr>
          <w:cantSplit w:val="false"/>
        </w:trPr>
        <w:tc>
          <w:tcPr>
            <w:tcW w:type="dxa" w:w="1338"/>
            <w:tcBorders/>
            <w:shd w:fill="DEDEDE" w:val="clear"/>
            <w:tcMar>
              <w:top w:type="dxa" w:w="0"/>
              <w:left w:type="dxa" w:w="108"/>
              <w:bottom w:type="dxa" w:w="0"/>
              <w:right w:type="dxa" w:w="108"/>
            </w:tcMar>
          </w:tcPr>
          <w:p>
            <w:pPr>
              <w:pStyle w:val="style0"/>
              <w:spacing w:after="0" w:before="0" w:line="100" w:lineRule="atLeast"/>
            </w:pPr>
            <w:hyperlink r:id="rId22">
              <w:r>
                <w:rPr>
                  <w:rStyle w:val="style24"/>
                  <w:rStyle w:val="style24"/>
                  <w:rFonts w:ascii="Arial" w:cs="Arial" w:eastAsia="Times New Roman" w:hAnsi="Arial"/>
                  <w:color w:val="0000FF"/>
                  <w:sz w:val="20"/>
                  <w:u w:val="single"/>
                </w:rPr>
                <w:t>Threads</w:t>
              </w:r>
            </w:hyperlink>
          </w:p>
        </w:tc>
      </w:tr>
      <w:tr>
        <w:trPr>
          <w:cantSplit w:val="false"/>
        </w:trPr>
        <w:tc>
          <w:tcPr>
            <w:tcW w:type="dxa" w:w="1338"/>
            <w:tcBorders/>
            <w:shd w:fill="DEDEDE" w:val="clear"/>
            <w:tcMar>
              <w:top w:type="dxa" w:w="0"/>
              <w:left w:type="dxa" w:w="108"/>
              <w:bottom w:type="dxa" w:w="0"/>
              <w:right w:type="dxa" w:w="108"/>
            </w:tcMar>
          </w:tcPr>
          <w:p>
            <w:pPr>
              <w:pStyle w:val="style0"/>
              <w:spacing w:after="0" w:before="0" w:line="100" w:lineRule="atLeast"/>
            </w:pPr>
            <w:hyperlink r:id="rId23">
              <w:r>
                <w:rPr>
                  <w:rStyle w:val="style24"/>
                  <w:rStyle w:val="style24"/>
                  <w:rFonts w:ascii="Arial" w:cs="Arial" w:eastAsia="Times New Roman" w:hAnsi="Arial"/>
                  <w:color w:val="0000FF"/>
                  <w:sz w:val="20"/>
                  <w:u w:val="single"/>
                </w:rPr>
                <w:t>Files</w:t>
              </w:r>
            </w:hyperlink>
          </w:p>
        </w:tc>
      </w:tr>
      <w:tr>
        <w:trPr>
          <w:cantSplit w:val="false"/>
        </w:trPr>
        <w:tc>
          <w:tcPr>
            <w:tcW w:type="dxa" w:w="1338"/>
            <w:tcBorders/>
            <w:shd w:fill="D90E00" w:val="clear"/>
            <w:tcMar>
              <w:top w:type="dxa" w:w="0"/>
              <w:left w:type="dxa" w:w="108"/>
              <w:bottom w:type="dxa" w:w="0"/>
              <w:right w:type="dxa" w:w="108"/>
            </w:tcMar>
          </w:tcPr>
          <w:p>
            <w:pPr>
              <w:pStyle w:val="style0"/>
              <w:spacing w:after="0" w:before="0" w:line="100" w:lineRule="atLeast"/>
            </w:pPr>
            <w:r>
              <w:rPr>
                <w:rFonts w:ascii="MS SANS SERIF" w:cs="Times New Roman" w:eastAsia="Times New Roman" w:hAnsi="MS SANS SERIF"/>
                <w:color w:val="FFFFFF"/>
                <w:sz w:val="15"/>
                <w:szCs w:val="15"/>
              </w:rPr>
              <w:t>Advertisements</w:t>
            </w:r>
          </w:p>
        </w:tc>
      </w:tr>
      <w:tr>
        <w:trPr>
          <w:cantSplit w:val="false"/>
        </w:trPr>
        <w:tc>
          <w:tcPr>
            <w:tcW w:type="dxa" w:w="1338"/>
            <w:tcBorders/>
            <w:shd w:fill="DEDEDE" w:val="clear"/>
            <w:tcMar>
              <w:top w:type="dxa" w:w="0"/>
              <w:left w:type="dxa" w:w="108"/>
              <w:bottom w:type="dxa" w:w="0"/>
              <w:right w:type="dxa" w:w="108"/>
            </w:tcMar>
          </w:tcPr>
          <w:p>
            <w:pPr>
              <w:pStyle w:val="style0"/>
              <w:spacing w:after="0" w:before="0" w:line="100" w:lineRule="atLeast"/>
              <w:jc w:val="center"/>
            </w:pPr>
            <w:r>
              <w:rPr/>
            </w:r>
          </w:p>
        </w:tc>
      </w:tr>
    </w:tbl>
    <w:p>
      <w:pPr>
        <w:pStyle w:val="style0"/>
        <w:spacing w:after="0" w:before="0" w:line="100" w:lineRule="atLeast"/>
      </w:pPr>
      <w:r>
        <w:rPr/>
      </w:r>
    </w:p>
    <w:p>
      <w:pPr>
        <w:pStyle w:val="style0"/>
        <w:spacing w:after="0" w:before="0" w:line="100" w:lineRule="atLeast"/>
      </w:pPr>
      <w:r>
        <w:rPr>
          <w:rFonts w:ascii="Times New Roman" w:cs="Times New Roman" w:eastAsia="Times New Roman" w:hAnsi="Times New Roman"/>
          <w:sz w:val="24"/>
          <w:szCs w:val="24"/>
        </w:rPr>
        <w:t> </w:t>
      </w:r>
    </w:p>
    <w:p>
      <w:pPr>
        <w:pStyle w:val="style0"/>
        <w:spacing w:after="0" w:before="0" w:line="100" w:lineRule="atLeast"/>
      </w:pPr>
      <w:r>
        <w:rPr>
          <w:rFonts w:ascii="Times New Roman" w:cs="Times New Roman" w:eastAsia="Times New Roman" w:hAnsi="Times New Roman"/>
          <w:sz w:val="24"/>
          <w:szCs w:val="24"/>
        </w:rPr>
        <w:br/>
      </w:r>
      <w:r>
        <w:rPr/>
        <w:drawing>
          <wp:inline distB="0" distL="0" distR="0" distT="0">
            <wp:extent cx="4466590" cy="571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4"/>
                    <a:srcRect/>
                    <a:stretch>
                      <a:fillRect/>
                    </a:stretch>
                  </pic:blipFill>
                  <pic:spPr bwMode="auto">
                    <a:xfrm>
                      <a:off x="0" y="0"/>
                      <a:ext cx="4466590" cy="571500"/>
                    </a:xfrm>
                    <a:prstGeom prst="rect">
                      <a:avLst/>
                    </a:prstGeom>
                    <a:noFill/>
                    <a:ln w="9525">
                      <a:noFill/>
                      <a:miter lim="800000"/>
                      <a:headEnd/>
                      <a:tailEnd/>
                    </a:ln>
                  </pic:spPr>
                </pic:pic>
              </a:graphicData>
            </a:graphic>
          </wp:inline>
        </w:drawing>
      </w:r>
    </w:p>
    <w:tbl>
      <w:tblPr>
        <w:jc w:val="left"/>
        <w:tblInd w:type="dxa" w:w="-122"/>
        <w:tblBorders/>
      </w:tblPr>
      <w:tblGrid>
        <w:gridCol w:w="7598"/>
      </w:tblGrid>
      <w:tr>
        <w:trPr>
          <w:cantSplit w:val="false"/>
        </w:trPr>
        <w:tc>
          <w:tcPr>
            <w:tcW w:type="dxa" w:w="7598"/>
            <w:tcBorders/>
            <w:shd w:fill="FFFFFF" w:val="clear"/>
            <w:tcMar>
              <w:top w:type="dxa" w:w="0"/>
              <w:left w:type="dxa" w:w="108"/>
              <w:bottom w:type="dxa" w:w="0"/>
              <w:right w:type="dxa" w:w="108"/>
            </w:tcMar>
            <w:vAlign w:val="center"/>
          </w:tcPr>
          <w:p>
            <w:pPr>
              <w:pStyle w:val="style0"/>
              <w:spacing w:after="0" w:before="0" w:line="100" w:lineRule="atLeast"/>
            </w:pPr>
            <w:r>
              <w:rPr/>
            </w:r>
          </w:p>
        </w:tc>
      </w:tr>
    </w:tbl>
    <w:p>
      <w:pPr>
        <w:pStyle w:val="style0"/>
        <w:spacing w:after="0" w:before="0" w:line="100" w:lineRule="atLeast"/>
        <w:jc w:val="center"/>
      </w:pPr>
      <w:hyperlink r:id="rId25">
        <w:r>
          <w:rPr>
            <w:rStyle w:val="style24"/>
            <w:rStyle w:val="style24"/>
            <w:rFonts w:ascii="Times New Roman" w:cs="Times New Roman" w:eastAsia="Times New Roman" w:hAnsi="Times New Roman"/>
            <w:color w:val="0000FF"/>
            <w:sz w:val="24"/>
            <w:szCs w:val="24"/>
            <w:u w:val="single"/>
          </w:rPr>
          <w:t>home</w:t>
        </w:r>
      </w:hyperlink>
      <w:r>
        <w:rPr>
          <w:rFonts w:ascii="Times New Roman" w:cs="Times New Roman" w:eastAsia="Times New Roman" w:hAnsi="Times New Roman"/>
          <w:sz w:val="24"/>
          <w:szCs w:val="24"/>
        </w:rPr>
        <w:t> | </w:t>
      </w:r>
      <w:hyperlink r:id="rId26">
        <w:r>
          <w:rPr>
            <w:rStyle w:val="style24"/>
            <w:rStyle w:val="style24"/>
            <w:rFonts w:ascii="Times New Roman" w:cs="Times New Roman" w:eastAsia="Times New Roman" w:hAnsi="Times New Roman"/>
            <w:color w:val="0000FF"/>
            <w:sz w:val="24"/>
            <w:szCs w:val="24"/>
            <w:u w:val="single"/>
          </w:rPr>
          <w:t>tutorial</w:t>
        </w:r>
      </w:hyperlink>
      <w:r>
        <w:rPr>
          <w:rFonts w:ascii="Times New Roman" w:cs="Times New Roman" w:eastAsia="Times New Roman" w:hAnsi="Times New Roman"/>
          <w:sz w:val="24"/>
          <w:szCs w:val="24"/>
        </w:rPr>
        <w:t> | </w:t>
      </w:r>
      <w:hyperlink r:id="rId27">
        <w:r>
          <w:rPr>
            <w:rStyle w:val="style24"/>
            <w:rStyle w:val="style24"/>
            <w:rFonts w:ascii="Times New Roman" w:cs="Times New Roman" w:eastAsia="Times New Roman" w:hAnsi="Times New Roman"/>
            <w:color w:val="0000FF"/>
            <w:sz w:val="24"/>
            <w:szCs w:val="24"/>
            <w:u w:val="single"/>
          </w:rPr>
          <w:t>questions</w:t>
        </w:r>
      </w:hyperlink>
      <w:r>
        <w:rPr>
          <w:rFonts w:ascii="Times New Roman" w:cs="Times New Roman" w:eastAsia="Times New Roman" w:hAnsi="Times New Roman"/>
          <w:sz w:val="24"/>
          <w:szCs w:val="24"/>
        </w:rPr>
        <w:t> | </w:t>
      </w:r>
      <w:hyperlink r:id="rId28">
        <w:r>
          <w:rPr>
            <w:rStyle w:val="style24"/>
            <w:rStyle w:val="style24"/>
            <w:rFonts w:ascii="Times New Roman" w:cs="Times New Roman" w:eastAsia="Times New Roman" w:hAnsi="Times New Roman"/>
            <w:color w:val="0000FF"/>
            <w:sz w:val="24"/>
            <w:szCs w:val="24"/>
            <w:u w:val="single"/>
          </w:rPr>
          <w:t>test 1</w:t>
        </w:r>
      </w:hyperlink>
    </w:p>
    <w:p>
      <w:pPr>
        <w:pStyle w:val="style0"/>
        <w:spacing w:after="28" w:before="28" w:line="100" w:lineRule="atLeast"/>
      </w:pPr>
      <w:r>
        <w:rPr>
          <w:rFonts w:ascii="Times New Roman" w:cs="Times New Roman" w:eastAsia="Times New Roman" w:hAnsi="Times New Roman"/>
          <w:b/>
          <w:bCs/>
          <w:sz w:val="36"/>
          <w:szCs w:val="36"/>
        </w:rPr>
        <w:t>Mock exam 1 for SCJP 6</w:t>
      </w:r>
    </w:p>
    <w:p>
      <w:pPr>
        <w:pStyle w:val="style0"/>
        <w:spacing w:after="28" w:before="28" w:line="100" w:lineRule="atLeast"/>
      </w:pPr>
      <w:r>
        <w:rPr>
          <w:rFonts w:ascii="Times New Roman" w:cs="Times New Roman" w:eastAsia="Times New Roman" w:hAnsi="Times New Roman"/>
          <w:sz w:val="24"/>
          <w:szCs w:val="24"/>
        </w:rPr>
        <w:t>The sample test is modeled on the Sun Certification for Java</w:t>
      </w:r>
      <w:r>
        <w:rPr>
          <w:rFonts w:ascii="Times New Roman" w:cs="Times New Roman" w:eastAsia="Times New Roman" w:hAnsi="Times New Roman"/>
          <w:sz w:val="24"/>
          <w:szCs w:val="24"/>
          <w:vertAlign w:val="superscript"/>
        </w:rPr>
        <w:t>TM</w:t>
      </w:r>
      <w:r>
        <w:rPr>
          <w:rFonts w:ascii="Times New Roman" w:cs="Times New Roman" w:eastAsia="Times New Roman" w:hAnsi="Times New Roman"/>
          <w:sz w:val="24"/>
          <w:szCs w:val="24"/>
        </w:rPr>
        <w:t> 6 Programmer exam. The test has 50 questions and needs to be executed in 2 hours. The real exam may be a little tougher than this. You need to score 35 correct answers out of 60 to clear the real exam in 180 minutes. Please let us know at ngabrani At hotmail dot com if you find any issues with the test. The site also offers </w:t>
      </w:r>
      <w:hyperlink r:id="rId29">
        <w:r>
          <w:rPr>
            <w:rStyle w:val="style24"/>
            <w:rStyle w:val="style24"/>
            <w:rFonts w:ascii="Times New Roman" w:cs="Times New Roman" w:eastAsia="Times New Roman" w:hAnsi="Times New Roman"/>
            <w:color w:val="0000FF"/>
            <w:sz w:val="24"/>
            <w:szCs w:val="24"/>
            <w:u w:val="single"/>
          </w:rPr>
          <w:t>another mock exam</w:t>
        </w:r>
      </w:hyperlink>
      <w:r>
        <w:rPr>
          <w:rFonts w:ascii="Times New Roman" w:cs="Times New Roman" w:eastAsia="Times New Roman" w:hAnsi="Times New Roman"/>
          <w:sz w:val="24"/>
          <w:szCs w:val="24"/>
        </w:rPr>
        <w:t>and </w:t>
      </w:r>
      <w:hyperlink r:id="rId30">
        <w:r>
          <w:rPr>
            <w:rStyle w:val="style24"/>
            <w:rStyle w:val="style24"/>
            <w:rFonts w:ascii="Times New Roman" w:cs="Times New Roman" w:eastAsia="Times New Roman" w:hAnsi="Times New Roman"/>
            <w:color w:val="0000FF"/>
            <w:sz w:val="24"/>
            <w:szCs w:val="24"/>
            <w:u w:val="single"/>
          </w:rPr>
          <w:t>questions by topic</w:t>
        </w:r>
      </w:hyperlink>
      <w:r>
        <w:rPr>
          <w:rFonts w:ascii="Times New Roman" w:cs="Times New Roman" w:eastAsia="Times New Roman" w:hAnsi="Times New Roman"/>
          <w:sz w:val="24"/>
          <w:szCs w:val="24"/>
        </w:rPr>
        <w:t>.</w:t>
      </w:r>
    </w:p>
    <w:p>
      <w:pPr>
        <w:pStyle w:val="style0"/>
        <w:numPr>
          <w:ilvl w:val="0"/>
          <w:numId w:val="2"/>
        </w:numPr>
        <w:spacing w:after="28" w:before="28" w:line="100" w:lineRule="atLeast"/>
      </w:pPr>
      <w:r>
        <w:rPr>
          <w:rFonts w:ascii="Times New Roman" w:cs="Times New Roman" w:eastAsia="Times New Roman" w:hAnsi="Times New Roman"/>
          <w:sz w:val="24"/>
          <w:szCs w:val="24"/>
        </w:rPr>
        <w:t>Which declaration of the main method below would allow a class to be started as a standalone program. Select the one correct answer.</w:t>
      </w:r>
    </w:p>
    <w:p>
      <w:pPr>
        <w:pStyle w:val="style0"/>
        <w:numPr>
          <w:ilvl w:val="1"/>
          <w:numId w:val="2"/>
        </w:numPr>
        <w:spacing w:after="28" w:before="28" w:line="100" w:lineRule="atLeast"/>
      </w:pPr>
      <w:r>
        <w:rPr>
          <w:rFonts w:ascii="Times New Roman" w:cs="Times New Roman" w:eastAsia="Times New Roman" w:hAnsi="Times New Roman"/>
          <w:sz w:val="24"/>
          <w:szCs w:val="24"/>
        </w:rPr>
        <w:t>public static int main(char args[])</w:t>
      </w:r>
    </w:p>
    <w:p>
      <w:pPr>
        <w:pStyle w:val="style0"/>
        <w:numPr>
          <w:ilvl w:val="1"/>
          <w:numId w:val="2"/>
        </w:numPr>
        <w:spacing w:after="28" w:before="28" w:line="100" w:lineRule="atLeast"/>
      </w:pPr>
      <w:r>
        <w:rPr>
          <w:rFonts w:ascii="Times New Roman" w:cs="Times New Roman" w:eastAsia="Times New Roman" w:hAnsi="Times New Roman"/>
          <w:sz w:val="24"/>
          <w:szCs w:val="24"/>
        </w:rPr>
        <w:t>public static void main(String args[])</w:t>
      </w:r>
    </w:p>
    <w:p>
      <w:pPr>
        <w:pStyle w:val="style0"/>
        <w:numPr>
          <w:ilvl w:val="1"/>
          <w:numId w:val="2"/>
        </w:numPr>
        <w:spacing w:after="28" w:before="28" w:line="100" w:lineRule="atLeast"/>
      </w:pPr>
      <w:r>
        <w:rPr>
          <w:rFonts w:ascii="Times New Roman" w:cs="Times New Roman" w:eastAsia="Times New Roman" w:hAnsi="Times New Roman"/>
          <w:sz w:val="24"/>
          <w:szCs w:val="24"/>
        </w:rPr>
        <w:t>public static void MAIN(String args[])</w:t>
      </w:r>
    </w:p>
    <w:p>
      <w:pPr>
        <w:pStyle w:val="style0"/>
        <w:numPr>
          <w:ilvl w:val="1"/>
          <w:numId w:val="2"/>
        </w:numPr>
        <w:spacing w:after="28" w:before="28" w:line="100" w:lineRule="atLeast"/>
      </w:pPr>
      <w:r>
        <w:rPr>
          <w:rFonts w:ascii="Times New Roman" w:cs="Times New Roman" w:eastAsia="Times New Roman" w:hAnsi="Times New Roman"/>
          <w:sz w:val="24"/>
          <w:szCs w:val="24"/>
        </w:rPr>
        <w:t>public static void main(String args)</w:t>
      </w:r>
    </w:p>
    <w:p>
      <w:pPr>
        <w:pStyle w:val="style0"/>
        <w:numPr>
          <w:ilvl w:val="1"/>
          <w:numId w:val="2"/>
        </w:numPr>
        <w:spacing w:after="28" w:before="28" w:line="100" w:lineRule="atLeast"/>
      </w:pPr>
      <w:r>
        <w:rPr>
          <w:rFonts w:ascii="Times New Roman" w:cs="Times New Roman" w:eastAsia="Times New Roman" w:hAnsi="Times New Roman"/>
          <w:sz w:val="24"/>
          <w:szCs w:val="24"/>
        </w:rPr>
        <w:t>public static void main(char args[])</w:t>
      </w:r>
    </w:p>
    <w:p>
      <w:pPr>
        <w:pStyle w:val="style0"/>
        <w:numPr>
          <w:ilvl w:val="0"/>
          <w:numId w:val="2"/>
        </w:numPr>
        <w:spacing w:after="28" w:before="28" w:line="100" w:lineRule="atLeast"/>
      </w:pPr>
      <w:r>
        <w:rPr>
          <w:rFonts w:ascii="Times New Roman" w:cs="Times New Roman" w:eastAsia="Times New Roman" w:hAnsi="Times New Roman"/>
          <w:sz w:val="24"/>
          <w:szCs w:val="24"/>
        </w:rPr>
        <w:t>What all gets printed when the following code is compiled and run? Select the three correct answers.</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public class xyz {</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public static void main(String args[]) {</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for(int i = 0; i &lt; 2; i++) {</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for(int j = 2; j&gt;= 0; j--) {</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if(i == j) break;</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System.out.println("i=" + i + " j="+j);</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numPr>
          <w:ilvl w:val="1"/>
          <w:numId w:val="2"/>
        </w:numPr>
        <w:spacing w:after="28" w:before="28" w:line="100" w:lineRule="atLeast"/>
      </w:pPr>
      <w:r>
        <w:rPr>
          <w:rFonts w:ascii="Times New Roman" w:cs="Times New Roman" w:eastAsia="Times New Roman" w:hAnsi="Times New Roman"/>
          <w:sz w:val="24"/>
          <w:szCs w:val="24"/>
        </w:rPr>
        <w:t>i=0 j=0</w:t>
      </w:r>
    </w:p>
    <w:p>
      <w:pPr>
        <w:pStyle w:val="style0"/>
        <w:numPr>
          <w:ilvl w:val="1"/>
          <w:numId w:val="2"/>
        </w:numPr>
        <w:spacing w:after="28" w:before="28" w:line="100" w:lineRule="atLeast"/>
      </w:pPr>
      <w:r>
        <w:rPr>
          <w:rFonts w:ascii="Times New Roman" w:cs="Times New Roman" w:eastAsia="Times New Roman" w:hAnsi="Times New Roman"/>
          <w:sz w:val="24"/>
          <w:szCs w:val="24"/>
        </w:rPr>
        <w:t>i=0 j=1</w:t>
      </w:r>
    </w:p>
    <w:p>
      <w:pPr>
        <w:pStyle w:val="style0"/>
        <w:numPr>
          <w:ilvl w:val="1"/>
          <w:numId w:val="2"/>
        </w:numPr>
        <w:spacing w:after="28" w:before="28" w:line="100" w:lineRule="atLeast"/>
      </w:pPr>
      <w:r>
        <w:rPr>
          <w:rFonts w:ascii="Times New Roman" w:cs="Times New Roman" w:eastAsia="Times New Roman" w:hAnsi="Times New Roman"/>
          <w:sz w:val="24"/>
          <w:szCs w:val="24"/>
        </w:rPr>
        <w:t>i=0 j=2</w:t>
      </w:r>
    </w:p>
    <w:p>
      <w:pPr>
        <w:pStyle w:val="style0"/>
        <w:numPr>
          <w:ilvl w:val="1"/>
          <w:numId w:val="2"/>
        </w:numPr>
        <w:spacing w:after="28" w:before="28" w:line="100" w:lineRule="atLeast"/>
      </w:pPr>
      <w:r>
        <w:rPr>
          <w:rFonts w:ascii="Times New Roman" w:cs="Times New Roman" w:eastAsia="Times New Roman" w:hAnsi="Times New Roman"/>
          <w:sz w:val="24"/>
          <w:szCs w:val="24"/>
        </w:rPr>
        <w:t>i=1 j=0</w:t>
      </w:r>
    </w:p>
    <w:p>
      <w:pPr>
        <w:pStyle w:val="style0"/>
        <w:numPr>
          <w:ilvl w:val="1"/>
          <w:numId w:val="2"/>
        </w:numPr>
        <w:spacing w:after="28" w:before="28" w:line="100" w:lineRule="atLeast"/>
      </w:pPr>
      <w:r>
        <w:rPr>
          <w:rFonts w:ascii="Times New Roman" w:cs="Times New Roman" w:eastAsia="Times New Roman" w:hAnsi="Times New Roman"/>
          <w:sz w:val="24"/>
          <w:szCs w:val="24"/>
        </w:rPr>
        <w:t>i=1 j=1</w:t>
      </w:r>
    </w:p>
    <w:p>
      <w:pPr>
        <w:pStyle w:val="style0"/>
        <w:numPr>
          <w:ilvl w:val="1"/>
          <w:numId w:val="2"/>
        </w:numPr>
        <w:spacing w:after="28" w:before="28" w:line="100" w:lineRule="atLeast"/>
      </w:pPr>
      <w:r>
        <w:rPr>
          <w:rFonts w:ascii="Times New Roman" w:cs="Times New Roman" w:eastAsia="Times New Roman" w:hAnsi="Times New Roman"/>
          <w:sz w:val="24"/>
          <w:szCs w:val="24"/>
        </w:rPr>
        <w:t>i=1 j=2</w:t>
      </w:r>
    </w:p>
    <w:p>
      <w:pPr>
        <w:pStyle w:val="style0"/>
        <w:numPr>
          <w:ilvl w:val="1"/>
          <w:numId w:val="2"/>
        </w:numPr>
        <w:spacing w:after="28" w:before="28" w:line="100" w:lineRule="atLeast"/>
      </w:pPr>
      <w:r>
        <w:rPr>
          <w:rFonts w:ascii="Times New Roman" w:cs="Times New Roman" w:eastAsia="Times New Roman" w:hAnsi="Times New Roman"/>
          <w:sz w:val="24"/>
          <w:szCs w:val="24"/>
        </w:rPr>
        <w:t>i=2 j=0</w:t>
      </w:r>
    </w:p>
    <w:p>
      <w:pPr>
        <w:pStyle w:val="style0"/>
        <w:numPr>
          <w:ilvl w:val="1"/>
          <w:numId w:val="2"/>
        </w:numPr>
        <w:spacing w:after="28" w:before="28" w:line="100" w:lineRule="atLeast"/>
      </w:pPr>
      <w:r>
        <w:rPr>
          <w:rFonts w:ascii="Times New Roman" w:cs="Times New Roman" w:eastAsia="Times New Roman" w:hAnsi="Times New Roman"/>
          <w:sz w:val="24"/>
          <w:szCs w:val="24"/>
        </w:rPr>
        <w:t>i=2 j=1</w:t>
      </w:r>
    </w:p>
    <w:p>
      <w:pPr>
        <w:pStyle w:val="style0"/>
        <w:numPr>
          <w:ilvl w:val="1"/>
          <w:numId w:val="2"/>
        </w:numPr>
        <w:spacing w:after="28" w:before="28" w:line="100" w:lineRule="atLeast"/>
      </w:pPr>
      <w:r>
        <w:rPr>
          <w:rFonts w:ascii="Times New Roman" w:cs="Times New Roman" w:eastAsia="Times New Roman" w:hAnsi="Times New Roman"/>
          <w:sz w:val="24"/>
          <w:szCs w:val="24"/>
        </w:rPr>
        <w:t>i=2 j=2</w:t>
      </w:r>
    </w:p>
    <w:p>
      <w:pPr>
        <w:pStyle w:val="style0"/>
        <w:numPr>
          <w:ilvl w:val="0"/>
          <w:numId w:val="2"/>
        </w:numPr>
        <w:spacing w:after="28" w:before="28" w:line="100" w:lineRule="atLeast"/>
      </w:pPr>
      <w:r>
        <w:rPr>
          <w:rFonts w:ascii="Times New Roman" w:cs="Times New Roman" w:eastAsia="Times New Roman" w:hAnsi="Times New Roman"/>
          <w:sz w:val="24"/>
          <w:szCs w:val="24"/>
        </w:rPr>
        <w:t>What gets printed when the following code is compiled and run with the following command - </w:t>
        <w:br/>
        <w:t>java test 2 </w:t>
        <w:br/>
        <w:t>Select the one correct answer.</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public class test {</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 xml:space="preserve">public static void main(String args[]) { </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Integer intObj=Integer.valueOf(args[args.length-1]);</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int i = intObj.intValue();</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 xml:space="preserve">if(args.length &gt; 1) </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System.out.println(i);</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if(args.length &gt; 0)</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System.out.println(i - 1);</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 xml:space="preserve">else </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System.out.println(i - 2);</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numPr>
          <w:ilvl w:val="1"/>
          <w:numId w:val="2"/>
        </w:numPr>
        <w:spacing w:after="28" w:before="28" w:line="100" w:lineRule="atLeast"/>
      </w:pPr>
      <w:r>
        <w:rPr>
          <w:rFonts w:ascii="Times New Roman" w:cs="Times New Roman" w:eastAsia="Times New Roman" w:hAnsi="Times New Roman"/>
          <w:sz w:val="24"/>
          <w:szCs w:val="24"/>
        </w:rPr>
        <w:t>test</w:t>
      </w:r>
    </w:p>
    <w:p>
      <w:pPr>
        <w:pStyle w:val="style0"/>
        <w:numPr>
          <w:ilvl w:val="1"/>
          <w:numId w:val="2"/>
        </w:numPr>
        <w:spacing w:after="28" w:before="28" w:line="100" w:lineRule="atLeast"/>
      </w:pPr>
      <w:r>
        <w:rPr>
          <w:rFonts w:ascii="Times New Roman" w:cs="Times New Roman" w:eastAsia="Times New Roman" w:hAnsi="Times New Roman"/>
          <w:sz w:val="24"/>
          <w:szCs w:val="24"/>
        </w:rPr>
        <w:t>test -1</w:t>
      </w:r>
    </w:p>
    <w:p>
      <w:pPr>
        <w:pStyle w:val="style0"/>
        <w:numPr>
          <w:ilvl w:val="1"/>
          <w:numId w:val="2"/>
        </w:numPr>
        <w:spacing w:after="28" w:before="28" w:line="100" w:lineRule="atLeast"/>
      </w:pPr>
      <w:r>
        <w:rPr>
          <w:rFonts w:ascii="Times New Roman" w:cs="Times New Roman" w:eastAsia="Times New Roman" w:hAnsi="Times New Roman"/>
          <w:sz w:val="24"/>
          <w:szCs w:val="24"/>
        </w:rPr>
        <w:t>0</w:t>
      </w:r>
    </w:p>
    <w:p>
      <w:pPr>
        <w:pStyle w:val="style0"/>
        <w:numPr>
          <w:ilvl w:val="1"/>
          <w:numId w:val="2"/>
        </w:numPr>
        <w:spacing w:after="28" w:before="28" w:line="100" w:lineRule="atLeast"/>
      </w:pPr>
      <w:r>
        <w:rPr>
          <w:rFonts w:ascii="Times New Roman" w:cs="Times New Roman" w:eastAsia="Times New Roman" w:hAnsi="Times New Roman"/>
          <w:sz w:val="24"/>
          <w:szCs w:val="24"/>
        </w:rPr>
        <w:t>1</w:t>
      </w:r>
    </w:p>
    <w:p>
      <w:pPr>
        <w:pStyle w:val="style0"/>
        <w:numPr>
          <w:ilvl w:val="1"/>
          <w:numId w:val="2"/>
        </w:numPr>
        <w:spacing w:after="28" w:before="28" w:line="100" w:lineRule="atLeast"/>
      </w:pPr>
      <w:r>
        <w:rPr>
          <w:rFonts w:ascii="Times New Roman" w:cs="Times New Roman" w:eastAsia="Times New Roman" w:hAnsi="Times New Roman"/>
          <w:sz w:val="24"/>
          <w:szCs w:val="24"/>
        </w:rPr>
        <w:t>2</w:t>
      </w:r>
    </w:p>
    <w:p>
      <w:pPr>
        <w:pStyle w:val="style0"/>
        <w:numPr>
          <w:ilvl w:val="0"/>
          <w:numId w:val="2"/>
        </w:numPr>
        <w:spacing w:after="28" w:before="28" w:line="100" w:lineRule="atLeast"/>
      </w:pPr>
      <w:r>
        <w:rPr>
          <w:rFonts w:ascii="Times New Roman" w:cs="Times New Roman" w:eastAsia="Times New Roman" w:hAnsi="Times New Roman"/>
          <w:sz w:val="24"/>
          <w:szCs w:val="24"/>
        </w:rPr>
        <w:t>In Java technology what expression can be used to represent number of elements in an array named arr ?</w:t>
      </w:r>
    </w:p>
    <w:p>
      <w:pPr>
        <w:pStyle w:val="style0"/>
        <w:numPr>
          <w:ilvl w:val="0"/>
          <w:numId w:val="2"/>
        </w:numPr>
        <w:spacing w:after="28" w:before="28" w:line="100" w:lineRule="atLeast"/>
      </w:pPr>
      <w:r>
        <w:rPr>
          <w:rFonts w:ascii="Times New Roman" w:cs="Times New Roman" w:eastAsia="Times New Roman" w:hAnsi="Times New Roman"/>
          <w:sz w:val="24"/>
          <w:szCs w:val="24"/>
        </w:rPr>
        <w:t>How would the number 5 be represented in hex using up-to four characters.</w:t>
      </w:r>
    </w:p>
    <w:p>
      <w:pPr>
        <w:pStyle w:val="style0"/>
        <w:numPr>
          <w:ilvl w:val="0"/>
          <w:numId w:val="2"/>
        </w:numPr>
        <w:spacing w:after="28" w:before="28" w:line="100" w:lineRule="atLeast"/>
      </w:pPr>
      <w:r>
        <w:rPr>
          <w:rFonts w:ascii="Times New Roman" w:cs="Times New Roman" w:eastAsia="Times New Roman" w:hAnsi="Times New Roman"/>
          <w:sz w:val="24"/>
          <w:szCs w:val="24"/>
        </w:rPr>
        <w:t>Which of the following is a Java keyword. Select the four correct answers.</w:t>
      </w:r>
    </w:p>
    <w:p>
      <w:pPr>
        <w:pStyle w:val="style0"/>
        <w:numPr>
          <w:ilvl w:val="1"/>
          <w:numId w:val="2"/>
        </w:numPr>
        <w:spacing w:after="28" w:before="28" w:line="100" w:lineRule="atLeast"/>
      </w:pPr>
      <w:r>
        <w:rPr>
          <w:rFonts w:ascii="Times New Roman" w:cs="Times New Roman" w:eastAsia="Times New Roman" w:hAnsi="Times New Roman"/>
          <w:sz w:val="24"/>
          <w:szCs w:val="24"/>
        </w:rPr>
        <w:t>extern</w:t>
      </w:r>
    </w:p>
    <w:p>
      <w:pPr>
        <w:pStyle w:val="style0"/>
        <w:numPr>
          <w:ilvl w:val="1"/>
          <w:numId w:val="2"/>
        </w:numPr>
        <w:spacing w:after="28" w:before="28" w:line="100" w:lineRule="atLeast"/>
      </w:pPr>
      <w:r>
        <w:rPr>
          <w:rFonts w:ascii="Times New Roman" w:cs="Times New Roman" w:eastAsia="Times New Roman" w:hAnsi="Times New Roman"/>
          <w:sz w:val="24"/>
          <w:szCs w:val="24"/>
        </w:rPr>
        <w:t>synchronized</w:t>
      </w:r>
    </w:p>
    <w:p>
      <w:pPr>
        <w:pStyle w:val="style0"/>
        <w:numPr>
          <w:ilvl w:val="1"/>
          <w:numId w:val="2"/>
        </w:numPr>
        <w:spacing w:after="28" w:before="28" w:line="100" w:lineRule="atLeast"/>
      </w:pPr>
      <w:r>
        <w:rPr>
          <w:rFonts w:ascii="Times New Roman" w:cs="Times New Roman" w:eastAsia="Times New Roman" w:hAnsi="Times New Roman"/>
          <w:sz w:val="24"/>
          <w:szCs w:val="24"/>
        </w:rPr>
        <w:t>volatile</w:t>
      </w:r>
    </w:p>
    <w:p>
      <w:pPr>
        <w:pStyle w:val="style0"/>
        <w:numPr>
          <w:ilvl w:val="1"/>
          <w:numId w:val="2"/>
        </w:numPr>
        <w:spacing w:after="28" w:before="28" w:line="100" w:lineRule="atLeast"/>
      </w:pPr>
      <w:r>
        <w:rPr>
          <w:rFonts w:ascii="Times New Roman" w:cs="Times New Roman" w:eastAsia="Times New Roman" w:hAnsi="Times New Roman"/>
          <w:sz w:val="24"/>
          <w:szCs w:val="24"/>
        </w:rPr>
        <w:t>friend</w:t>
      </w:r>
    </w:p>
    <w:p>
      <w:pPr>
        <w:pStyle w:val="style0"/>
        <w:numPr>
          <w:ilvl w:val="1"/>
          <w:numId w:val="2"/>
        </w:numPr>
        <w:spacing w:after="28" w:before="28" w:line="100" w:lineRule="atLeast"/>
      </w:pPr>
      <w:r>
        <w:rPr>
          <w:rFonts w:ascii="Times New Roman" w:cs="Times New Roman" w:eastAsia="Times New Roman" w:hAnsi="Times New Roman"/>
          <w:sz w:val="24"/>
          <w:szCs w:val="24"/>
        </w:rPr>
        <w:t>friendly</w:t>
      </w:r>
    </w:p>
    <w:p>
      <w:pPr>
        <w:pStyle w:val="style0"/>
        <w:numPr>
          <w:ilvl w:val="1"/>
          <w:numId w:val="2"/>
        </w:numPr>
        <w:spacing w:after="28" w:before="28" w:line="100" w:lineRule="atLeast"/>
      </w:pPr>
      <w:r>
        <w:rPr>
          <w:rFonts w:ascii="Times New Roman" w:cs="Times New Roman" w:eastAsia="Times New Roman" w:hAnsi="Times New Roman"/>
          <w:sz w:val="24"/>
          <w:szCs w:val="24"/>
        </w:rPr>
        <w:t>transient</w:t>
      </w:r>
    </w:p>
    <w:p>
      <w:pPr>
        <w:pStyle w:val="style0"/>
        <w:numPr>
          <w:ilvl w:val="1"/>
          <w:numId w:val="2"/>
        </w:numPr>
        <w:spacing w:after="28" w:before="28" w:line="100" w:lineRule="atLeast"/>
      </w:pPr>
      <w:r>
        <w:rPr>
          <w:rFonts w:ascii="Times New Roman" w:cs="Times New Roman" w:eastAsia="Times New Roman" w:hAnsi="Times New Roman"/>
          <w:sz w:val="24"/>
          <w:szCs w:val="24"/>
        </w:rPr>
        <w:t>this</w:t>
      </w:r>
    </w:p>
    <w:p>
      <w:pPr>
        <w:pStyle w:val="style0"/>
        <w:numPr>
          <w:ilvl w:val="1"/>
          <w:numId w:val="2"/>
        </w:numPr>
        <w:spacing w:after="28" w:before="28" w:line="100" w:lineRule="atLeast"/>
      </w:pPr>
      <w:r>
        <w:rPr>
          <w:rFonts w:ascii="Times New Roman" w:cs="Times New Roman" w:eastAsia="Times New Roman" w:hAnsi="Times New Roman"/>
          <w:sz w:val="24"/>
          <w:szCs w:val="24"/>
        </w:rPr>
        <w:t>then</w:t>
      </w:r>
    </w:p>
    <w:p>
      <w:pPr>
        <w:pStyle w:val="style0"/>
        <w:numPr>
          <w:ilvl w:val="0"/>
          <w:numId w:val="2"/>
        </w:numPr>
        <w:spacing w:after="28" w:before="28" w:line="100" w:lineRule="atLeast"/>
      </w:pPr>
      <w:r>
        <w:rPr>
          <w:rFonts w:ascii="Times New Roman" w:cs="Times New Roman" w:eastAsia="Times New Roman" w:hAnsi="Times New Roman"/>
          <w:sz w:val="24"/>
          <w:szCs w:val="24"/>
        </w:rPr>
        <w:t>Is the following statement true or false. The constructor of a class must not have a return type.</w:t>
      </w:r>
    </w:p>
    <w:p>
      <w:pPr>
        <w:pStyle w:val="style0"/>
        <w:numPr>
          <w:ilvl w:val="1"/>
          <w:numId w:val="2"/>
        </w:numPr>
        <w:spacing w:after="28" w:before="28" w:line="100" w:lineRule="atLeast"/>
      </w:pPr>
      <w:r>
        <w:rPr>
          <w:rFonts w:ascii="Times New Roman" w:cs="Times New Roman" w:eastAsia="Times New Roman" w:hAnsi="Times New Roman"/>
          <w:sz w:val="24"/>
          <w:szCs w:val="24"/>
        </w:rPr>
        <w:t>true</w:t>
      </w:r>
    </w:p>
    <w:p>
      <w:pPr>
        <w:pStyle w:val="style0"/>
        <w:numPr>
          <w:ilvl w:val="1"/>
          <w:numId w:val="2"/>
        </w:numPr>
        <w:spacing w:after="28" w:before="28" w:line="100" w:lineRule="atLeast"/>
      </w:pPr>
      <w:r>
        <w:rPr>
          <w:rFonts w:ascii="Times New Roman" w:cs="Times New Roman" w:eastAsia="Times New Roman" w:hAnsi="Times New Roman"/>
          <w:sz w:val="24"/>
          <w:szCs w:val="24"/>
        </w:rPr>
        <w:t>false</w:t>
      </w:r>
    </w:p>
    <w:p>
      <w:pPr>
        <w:pStyle w:val="style0"/>
        <w:numPr>
          <w:ilvl w:val="0"/>
          <w:numId w:val="2"/>
        </w:numPr>
        <w:spacing w:after="28" w:before="28" w:line="100" w:lineRule="atLeast"/>
      </w:pPr>
      <w:r>
        <w:rPr>
          <w:rFonts w:ascii="Times New Roman" w:cs="Times New Roman" w:eastAsia="Times New Roman" w:hAnsi="Times New Roman"/>
          <w:sz w:val="24"/>
          <w:szCs w:val="24"/>
        </w:rPr>
        <w:t>What is the number of bytes used by Java primitive long. Select the one correct answer.</w:t>
      </w:r>
    </w:p>
    <w:p>
      <w:pPr>
        <w:pStyle w:val="style0"/>
        <w:numPr>
          <w:ilvl w:val="1"/>
          <w:numId w:val="2"/>
        </w:numPr>
        <w:spacing w:after="28" w:before="28" w:line="100" w:lineRule="atLeast"/>
      </w:pPr>
      <w:r>
        <w:rPr>
          <w:rFonts w:ascii="Times New Roman" w:cs="Times New Roman" w:eastAsia="Times New Roman" w:hAnsi="Times New Roman"/>
          <w:sz w:val="24"/>
          <w:szCs w:val="24"/>
        </w:rPr>
        <w:t>The number of bytes is compiler dependent.</w:t>
      </w:r>
    </w:p>
    <w:p>
      <w:pPr>
        <w:pStyle w:val="style0"/>
        <w:numPr>
          <w:ilvl w:val="1"/>
          <w:numId w:val="2"/>
        </w:numPr>
        <w:spacing w:after="28" w:before="28" w:line="100" w:lineRule="atLeast"/>
      </w:pPr>
      <w:r>
        <w:rPr>
          <w:rFonts w:ascii="Times New Roman" w:cs="Times New Roman" w:eastAsia="Times New Roman" w:hAnsi="Times New Roman"/>
          <w:sz w:val="24"/>
          <w:szCs w:val="24"/>
        </w:rPr>
        <w:t>2</w:t>
      </w:r>
    </w:p>
    <w:p>
      <w:pPr>
        <w:pStyle w:val="style0"/>
        <w:numPr>
          <w:ilvl w:val="1"/>
          <w:numId w:val="2"/>
        </w:numPr>
        <w:spacing w:after="28" w:before="28" w:line="100" w:lineRule="atLeast"/>
      </w:pPr>
      <w:r>
        <w:rPr>
          <w:rFonts w:ascii="Times New Roman" w:cs="Times New Roman" w:eastAsia="Times New Roman" w:hAnsi="Times New Roman"/>
          <w:sz w:val="24"/>
          <w:szCs w:val="24"/>
        </w:rPr>
        <w:t>4</w:t>
      </w:r>
    </w:p>
    <w:p>
      <w:pPr>
        <w:pStyle w:val="style0"/>
        <w:numPr>
          <w:ilvl w:val="1"/>
          <w:numId w:val="2"/>
        </w:numPr>
        <w:spacing w:after="28" w:before="28" w:line="100" w:lineRule="atLeast"/>
      </w:pPr>
      <w:r>
        <w:rPr>
          <w:rFonts w:ascii="Times New Roman" w:cs="Times New Roman" w:eastAsia="Times New Roman" w:hAnsi="Times New Roman"/>
          <w:sz w:val="24"/>
          <w:szCs w:val="24"/>
        </w:rPr>
        <w:t>8</w:t>
      </w:r>
    </w:p>
    <w:p>
      <w:pPr>
        <w:pStyle w:val="style0"/>
        <w:numPr>
          <w:ilvl w:val="1"/>
          <w:numId w:val="2"/>
        </w:numPr>
        <w:spacing w:after="28" w:before="28" w:line="100" w:lineRule="atLeast"/>
      </w:pPr>
      <w:r>
        <w:rPr>
          <w:rFonts w:ascii="Times New Roman" w:cs="Times New Roman" w:eastAsia="Times New Roman" w:hAnsi="Times New Roman"/>
          <w:sz w:val="24"/>
          <w:szCs w:val="24"/>
        </w:rPr>
        <w:t>64</w:t>
      </w:r>
    </w:p>
    <w:p>
      <w:pPr>
        <w:pStyle w:val="style0"/>
        <w:numPr>
          <w:ilvl w:val="0"/>
          <w:numId w:val="2"/>
        </w:numPr>
        <w:spacing w:after="28" w:before="28" w:line="100" w:lineRule="atLeast"/>
      </w:pPr>
      <w:r>
        <w:rPr>
          <w:rFonts w:ascii="Times New Roman" w:cs="Times New Roman" w:eastAsia="Times New Roman" w:hAnsi="Times New Roman"/>
          <w:sz w:val="24"/>
          <w:szCs w:val="24"/>
        </w:rPr>
        <w:t>What is returned when the method substring(2, 4) is invoked on the string "example"? Include the answer in quotes as the result is of type String.</w:t>
      </w:r>
    </w:p>
    <w:p>
      <w:pPr>
        <w:pStyle w:val="style0"/>
        <w:numPr>
          <w:ilvl w:val="0"/>
          <w:numId w:val="2"/>
        </w:numPr>
        <w:spacing w:after="28" w:before="28" w:line="100" w:lineRule="atLeast"/>
      </w:pPr>
      <w:r>
        <w:rPr>
          <w:rFonts w:ascii="Times New Roman" w:cs="Times New Roman" w:eastAsia="Times New Roman" w:hAnsi="Times New Roman"/>
          <w:sz w:val="24"/>
          <w:szCs w:val="24"/>
        </w:rPr>
        <w:t>Which of the following is correct? Select the two correct answers.</w:t>
      </w:r>
    </w:p>
    <w:p>
      <w:pPr>
        <w:pStyle w:val="style0"/>
        <w:numPr>
          <w:ilvl w:val="1"/>
          <w:numId w:val="2"/>
        </w:numPr>
        <w:spacing w:after="28" w:before="28" w:line="100" w:lineRule="atLeast"/>
      </w:pPr>
      <w:r>
        <w:rPr>
          <w:rFonts w:ascii="Times New Roman" w:cs="Times New Roman" w:eastAsia="Times New Roman" w:hAnsi="Times New Roman"/>
          <w:sz w:val="24"/>
          <w:szCs w:val="24"/>
        </w:rPr>
        <w:t>The native keyword indicates that the method is implemented in another language like C/C++.</w:t>
      </w:r>
    </w:p>
    <w:p>
      <w:pPr>
        <w:pStyle w:val="style0"/>
        <w:numPr>
          <w:ilvl w:val="1"/>
          <w:numId w:val="2"/>
        </w:numPr>
        <w:spacing w:after="28" w:before="28" w:line="100" w:lineRule="atLeast"/>
      </w:pPr>
      <w:r>
        <w:rPr>
          <w:rFonts w:ascii="Times New Roman" w:cs="Times New Roman" w:eastAsia="Times New Roman" w:hAnsi="Times New Roman"/>
          <w:sz w:val="24"/>
          <w:szCs w:val="24"/>
        </w:rPr>
        <w:t>The only statements that can appear before an import statement in a Java file are comments.</w:t>
      </w:r>
    </w:p>
    <w:p>
      <w:pPr>
        <w:pStyle w:val="style0"/>
        <w:numPr>
          <w:ilvl w:val="1"/>
          <w:numId w:val="2"/>
        </w:numPr>
        <w:spacing w:after="28" w:before="28" w:line="100" w:lineRule="atLeast"/>
      </w:pPr>
      <w:r>
        <w:rPr>
          <w:rFonts w:ascii="Times New Roman" w:cs="Times New Roman" w:eastAsia="Times New Roman" w:hAnsi="Times New Roman"/>
          <w:sz w:val="24"/>
          <w:szCs w:val="24"/>
        </w:rPr>
        <w:t>The method definitions inside interfaces are public and abstract. They cannot be private or protected.</w:t>
      </w:r>
    </w:p>
    <w:p>
      <w:pPr>
        <w:pStyle w:val="style0"/>
        <w:numPr>
          <w:ilvl w:val="1"/>
          <w:numId w:val="2"/>
        </w:numPr>
        <w:spacing w:after="28" w:before="28" w:line="100" w:lineRule="atLeast"/>
      </w:pPr>
      <w:r>
        <w:rPr>
          <w:rFonts w:ascii="Times New Roman" w:cs="Times New Roman" w:eastAsia="Times New Roman" w:hAnsi="Times New Roman"/>
          <w:sz w:val="24"/>
          <w:szCs w:val="24"/>
        </w:rPr>
        <w:t>A class constructor may have public or protected keyword before them, nothing else.</w:t>
      </w:r>
    </w:p>
    <w:p>
      <w:pPr>
        <w:pStyle w:val="style0"/>
        <w:numPr>
          <w:ilvl w:val="0"/>
          <w:numId w:val="2"/>
        </w:numPr>
        <w:spacing w:after="28" w:before="28" w:line="100" w:lineRule="atLeast"/>
      </w:pPr>
      <w:r>
        <w:rPr>
          <w:rFonts w:ascii="Times New Roman" w:cs="Times New Roman" w:eastAsia="Times New Roman" w:hAnsi="Times New Roman"/>
          <w:sz w:val="24"/>
          <w:szCs w:val="24"/>
        </w:rPr>
        <w:t>What is the result of evaluating the expression 14 ^ 23. Select the one correct answer.</w:t>
      </w:r>
    </w:p>
    <w:p>
      <w:pPr>
        <w:pStyle w:val="style0"/>
        <w:numPr>
          <w:ilvl w:val="1"/>
          <w:numId w:val="2"/>
        </w:numPr>
        <w:spacing w:after="28" w:before="28" w:line="100" w:lineRule="atLeast"/>
      </w:pPr>
      <w:r>
        <w:rPr>
          <w:rFonts w:ascii="Times New Roman" w:cs="Times New Roman" w:eastAsia="Times New Roman" w:hAnsi="Times New Roman"/>
          <w:sz w:val="24"/>
          <w:szCs w:val="24"/>
        </w:rPr>
        <w:t>25</w:t>
      </w:r>
    </w:p>
    <w:p>
      <w:pPr>
        <w:pStyle w:val="style0"/>
        <w:numPr>
          <w:ilvl w:val="1"/>
          <w:numId w:val="2"/>
        </w:numPr>
        <w:spacing w:after="28" w:before="28" w:line="100" w:lineRule="atLeast"/>
      </w:pPr>
      <w:r>
        <w:rPr>
          <w:rFonts w:ascii="Times New Roman" w:cs="Times New Roman" w:eastAsia="Times New Roman" w:hAnsi="Times New Roman"/>
          <w:sz w:val="24"/>
          <w:szCs w:val="24"/>
        </w:rPr>
        <w:t>37</w:t>
      </w:r>
    </w:p>
    <w:p>
      <w:pPr>
        <w:pStyle w:val="style0"/>
        <w:numPr>
          <w:ilvl w:val="1"/>
          <w:numId w:val="2"/>
        </w:numPr>
        <w:spacing w:after="28" w:before="28" w:line="100" w:lineRule="atLeast"/>
      </w:pPr>
      <w:r>
        <w:rPr>
          <w:rFonts w:ascii="Times New Roman" w:cs="Times New Roman" w:eastAsia="Times New Roman" w:hAnsi="Times New Roman"/>
          <w:sz w:val="24"/>
          <w:szCs w:val="24"/>
        </w:rPr>
        <w:t>6</w:t>
      </w:r>
    </w:p>
    <w:p>
      <w:pPr>
        <w:pStyle w:val="style0"/>
        <w:numPr>
          <w:ilvl w:val="1"/>
          <w:numId w:val="2"/>
        </w:numPr>
        <w:spacing w:after="28" w:before="28" w:line="100" w:lineRule="atLeast"/>
      </w:pPr>
      <w:r>
        <w:rPr>
          <w:rFonts w:ascii="Times New Roman" w:cs="Times New Roman" w:eastAsia="Times New Roman" w:hAnsi="Times New Roman"/>
          <w:sz w:val="24"/>
          <w:szCs w:val="24"/>
        </w:rPr>
        <w:t>31</w:t>
      </w:r>
    </w:p>
    <w:p>
      <w:pPr>
        <w:pStyle w:val="style0"/>
        <w:numPr>
          <w:ilvl w:val="1"/>
          <w:numId w:val="2"/>
        </w:numPr>
        <w:spacing w:after="28" w:before="28" w:line="100" w:lineRule="atLeast"/>
      </w:pPr>
      <w:r>
        <w:rPr>
          <w:rFonts w:ascii="Times New Roman" w:cs="Times New Roman" w:eastAsia="Times New Roman" w:hAnsi="Times New Roman"/>
          <w:sz w:val="24"/>
          <w:szCs w:val="24"/>
        </w:rPr>
        <w:t>17</w:t>
      </w:r>
    </w:p>
    <w:p>
      <w:pPr>
        <w:pStyle w:val="style0"/>
        <w:numPr>
          <w:ilvl w:val="1"/>
          <w:numId w:val="2"/>
        </w:numPr>
        <w:spacing w:after="28" w:before="28" w:line="100" w:lineRule="atLeast"/>
      </w:pPr>
      <w:r>
        <w:rPr>
          <w:rFonts w:ascii="Times New Roman" w:cs="Times New Roman" w:eastAsia="Times New Roman" w:hAnsi="Times New Roman"/>
          <w:sz w:val="24"/>
          <w:szCs w:val="24"/>
        </w:rPr>
        <w:t>9</w:t>
      </w:r>
    </w:p>
    <w:p>
      <w:pPr>
        <w:pStyle w:val="style0"/>
        <w:numPr>
          <w:ilvl w:val="1"/>
          <w:numId w:val="2"/>
        </w:numPr>
        <w:spacing w:after="28" w:before="28" w:line="100" w:lineRule="atLeast"/>
      </w:pPr>
      <w:r>
        <w:rPr>
          <w:rFonts w:ascii="Times New Roman" w:cs="Times New Roman" w:eastAsia="Times New Roman" w:hAnsi="Times New Roman"/>
          <w:sz w:val="24"/>
          <w:szCs w:val="24"/>
        </w:rPr>
        <w:t>24</w:t>
      </w:r>
    </w:p>
    <w:p>
      <w:pPr>
        <w:pStyle w:val="style0"/>
        <w:numPr>
          <w:ilvl w:val="0"/>
          <w:numId w:val="2"/>
        </w:numPr>
        <w:spacing w:after="28" w:before="28" w:line="100" w:lineRule="atLeast"/>
      </w:pPr>
      <w:r>
        <w:rPr>
          <w:rFonts w:ascii="Times New Roman" w:cs="Times New Roman" w:eastAsia="Times New Roman" w:hAnsi="Times New Roman"/>
          <w:sz w:val="24"/>
          <w:szCs w:val="24"/>
        </w:rPr>
        <w:t>Which of the following are true. Select the one correct answers.</w:t>
      </w:r>
    </w:p>
    <w:p>
      <w:pPr>
        <w:pStyle w:val="style0"/>
        <w:numPr>
          <w:ilvl w:val="1"/>
          <w:numId w:val="2"/>
        </w:numPr>
        <w:spacing w:after="28" w:before="28" w:line="100" w:lineRule="atLeast"/>
      </w:pPr>
      <w:r>
        <w:rPr>
          <w:rFonts w:ascii="Times New Roman" w:cs="Times New Roman" w:eastAsia="Times New Roman" w:hAnsi="Times New Roman"/>
          <w:sz w:val="24"/>
          <w:szCs w:val="24"/>
        </w:rPr>
        <w:t>&amp;&amp; operator is used for short-circuited logical AND.</w:t>
      </w:r>
    </w:p>
    <w:p>
      <w:pPr>
        <w:pStyle w:val="style0"/>
        <w:numPr>
          <w:ilvl w:val="1"/>
          <w:numId w:val="2"/>
        </w:numPr>
        <w:spacing w:after="28" w:before="28" w:line="100" w:lineRule="atLeast"/>
      </w:pPr>
      <w:r>
        <w:rPr>
          <w:rFonts w:ascii="Times New Roman" w:cs="Times New Roman" w:eastAsia="Times New Roman" w:hAnsi="Times New Roman"/>
          <w:sz w:val="24"/>
          <w:szCs w:val="24"/>
        </w:rPr>
        <w:t>~ operator is the bit-wise XOR operator.</w:t>
      </w:r>
    </w:p>
    <w:p>
      <w:pPr>
        <w:pStyle w:val="style0"/>
        <w:numPr>
          <w:ilvl w:val="1"/>
          <w:numId w:val="2"/>
        </w:numPr>
        <w:spacing w:after="28" w:before="28" w:line="100" w:lineRule="atLeast"/>
      </w:pPr>
      <w:r>
        <w:rPr>
          <w:rFonts w:ascii="Times New Roman" w:cs="Times New Roman" w:eastAsia="Times New Roman" w:hAnsi="Times New Roman"/>
          <w:sz w:val="24"/>
          <w:szCs w:val="24"/>
        </w:rPr>
        <w:t>| operator is used to perform bitwise OR and also short-circuited logical OR.</w:t>
      </w:r>
    </w:p>
    <w:p>
      <w:pPr>
        <w:pStyle w:val="style0"/>
        <w:numPr>
          <w:ilvl w:val="1"/>
          <w:numId w:val="2"/>
        </w:numPr>
        <w:spacing w:after="28" w:before="28" w:line="100" w:lineRule="atLeast"/>
      </w:pPr>
      <w:r>
        <w:rPr>
          <w:rFonts w:ascii="Times New Roman" w:cs="Times New Roman" w:eastAsia="Times New Roman" w:hAnsi="Times New Roman"/>
          <w:sz w:val="24"/>
          <w:szCs w:val="24"/>
        </w:rPr>
        <w:t>The unsigned right shift operator in Java is &gt;&gt;.</w:t>
      </w:r>
    </w:p>
    <w:p>
      <w:pPr>
        <w:pStyle w:val="style0"/>
        <w:numPr>
          <w:ilvl w:val="0"/>
          <w:numId w:val="2"/>
        </w:numPr>
        <w:spacing w:after="28" w:before="28" w:line="100" w:lineRule="atLeast"/>
      </w:pPr>
      <w:r>
        <w:rPr>
          <w:rFonts w:ascii="Times New Roman" w:cs="Times New Roman" w:eastAsia="Times New Roman" w:hAnsi="Times New Roman"/>
          <w:sz w:val="24"/>
          <w:szCs w:val="24"/>
        </w:rPr>
        <w:t>Name the access modifier which when used with a method, makes it available to all the classes in the same package and to all the subclasses of the class.</w:t>
      </w:r>
    </w:p>
    <w:p>
      <w:pPr>
        <w:pStyle w:val="style0"/>
        <w:numPr>
          <w:ilvl w:val="0"/>
          <w:numId w:val="2"/>
        </w:numPr>
        <w:spacing w:after="28" w:before="28" w:line="100" w:lineRule="atLeast"/>
      </w:pPr>
      <w:r>
        <w:rPr>
          <w:rFonts w:ascii="Times New Roman" w:cs="Times New Roman" w:eastAsia="Times New Roman" w:hAnsi="Times New Roman"/>
          <w:sz w:val="24"/>
          <w:szCs w:val="24"/>
        </w:rPr>
        <w:t>Which of the following is true. Select the two correct answers.</w:t>
      </w:r>
    </w:p>
    <w:p>
      <w:pPr>
        <w:pStyle w:val="style0"/>
        <w:numPr>
          <w:ilvl w:val="1"/>
          <w:numId w:val="2"/>
        </w:numPr>
        <w:spacing w:after="28" w:before="28" w:line="100" w:lineRule="atLeast"/>
      </w:pPr>
      <w:r>
        <w:rPr>
          <w:rFonts w:ascii="Times New Roman" w:cs="Times New Roman" w:eastAsia="Times New Roman" w:hAnsi="Times New Roman"/>
          <w:sz w:val="24"/>
          <w:szCs w:val="24"/>
        </w:rPr>
        <w:t>A class that is abstract may not be instantiated.</w:t>
      </w:r>
    </w:p>
    <w:p>
      <w:pPr>
        <w:pStyle w:val="style0"/>
        <w:numPr>
          <w:ilvl w:val="1"/>
          <w:numId w:val="2"/>
        </w:numPr>
        <w:spacing w:after="28" w:before="28" w:line="100" w:lineRule="atLeast"/>
      </w:pPr>
      <w:r>
        <w:rPr>
          <w:rFonts w:ascii="Times New Roman" w:cs="Times New Roman" w:eastAsia="Times New Roman" w:hAnsi="Times New Roman"/>
          <w:sz w:val="24"/>
          <w:szCs w:val="24"/>
        </w:rPr>
        <w:t>The final keyword indicates that the body of a method is to be found elsewhere. The code is written in non-Java language, typically in C/C++.</w:t>
      </w:r>
    </w:p>
    <w:p>
      <w:pPr>
        <w:pStyle w:val="style0"/>
        <w:numPr>
          <w:ilvl w:val="1"/>
          <w:numId w:val="2"/>
        </w:numPr>
        <w:spacing w:after="28" w:before="28" w:line="100" w:lineRule="atLeast"/>
      </w:pPr>
      <w:r>
        <w:rPr>
          <w:rFonts w:ascii="Times New Roman" w:cs="Times New Roman" w:eastAsia="Times New Roman" w:hAnsi="Times New Roman"/>
          <w:sz w:val="24"/>
          <w:szCs w:val="24"/>
        </w:rPr>
        <w:t>A static variable indicates there is only one copy of that variable.</w:t>
      </w:r>
    </w:p>
    <w:p>
      <w:pPr>
        <w:pStyle w:val="style0"/>
        <w:numPr>
          <w:ilvl w:val="1"/>
          <w:numId w:val="2"/>
        </w:numPr>
        <w:spacing w:after="28" w:before="28" w:line="100" w:lineRule="atLeast"/>
      </w:pPr>
      <w:r>
        <w:rPr>
          <w:rFonts w:ascii="Times New Roman" w:cs="Times New Roman" w:eastAsia="Times New Roman" w:hAnsi="Times New Roman"/>
          <w:sz w:val="24"/>
          <w:szCs w:val="24"/>
        </w:rPr>
        <w:t>A method defined as private indicates that it is accessible to all other classes in the same package.</w:t>
      </w:r>
    </w:p>
    <w:p>
      <w:pPr>
        <w:pStyle w:val="style0"/>
        <w:numPr>
          <w:ilvl w:val="0"/>
          <w:numId w:val="2"/>
        </w:numPr>
        <w:spacing w:after="28" w:before="28" w:line="100" w:lineRule="atLeast"/>
      </w:pPr>
      <w:r>
        <w:rPr>
          <w:rFonts w:ascii="Times New Roman" w:cs="Times New Roman" w:eastAsia="Times New Roman" w:hAnsi="Times New Roman"/>
          <w:sz w:val="24"/>
          <w:szCs w:val="24"/>
        </w:rPr>
        <w:t>What all gets printed when the following program is compiled and run. Select the two correct answers.</w:t>
      </w:r>
    </w:p>
    <w:p>
      <w:pPr>
        <w:pStyle w:val="style0"/>
        <w:spacing w:after="0" w:before="0" w:line="100" w:lineRule="atLeast"/>
        <w:ind w:hanging="0" w:left="720" w:right="0"/>
      </w:pPr>
      <w:r>
        <w:rPr/>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public class test {</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 xml:space="preserve">public static void main(String args[]) { </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int i, j=1;</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i = (j&gt;1)?2:1;</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switch(i) {</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case 0: System.out.println(0); break;</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case 1: System.out.println(1);</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case 2: System.out.println(2); break;</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case 3: System.out.println(3); break;</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r>
        <w:rPr>
          <w:rFonts w:ascii="Courier New" w:cs="Courier New" w:eastAsia="Times New Roman" w:hAnsi="Courier New"/>
          <w:color w:val="FF0000"/>
          <w:sz w:val="20"/>
          <w:szCs w:val="20"/>
        </w:rPr>
        <w:t>}</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Fonts w:ascii="Courier New" w:cs="Courier New" w:eastAsia="Times New Roman" w:hAnsi="Courier New"/>
          <w:color w:val="FF0000"/>
          <w:sz w:val="20"/>
          <w:szCs w:val="20"/>
        </w:rPr>
        <w:t xml:space="preserve">        </w:t>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numPr>
          <w:ilvl w:val="1"/>
          <w:numId w:val="2"/>
        </w:numPr>
        <w:spacing w:after="28" w:before="28" w:line="100" w:lineRule="atLeast"/>
      </w:pPr>
      <w:r>
        <w:rPr>
          <w:rFonts w:ascii="Times New Roman" w:cs="Times New Roman" w:eastAsia="Times New Roman" w:hAnsi="Times New Roman"/>
          <w:sz w:val="24"/>
          <w:szCs w:val="24"/>
        </w:rPr>
        <w:t>0</w:t>
      </w:r>
    </w:p>
    <w:p>
      <w:pPr>
        <w:pStyle w:val="style0"/>
        <w:numPr>
          <w:ilvl w:val="1"/>
          <w:numId w:val="2"/>
        </w:numPr>
        <w:spacing w:after="28" w:before="28" w:line="100" w:lineRule="atLeast"/>
      </w:pPr>
      <w:r>
        <w:rPr>
          <w:rFonts w:ascii="Times New Roman" w:cs="Times New Roman" w:eastAsia="Times New Roman" w:hAnsi="Times New Roman"/>
          <w:sz w:val="24"/>
          <w:szCs w:val="24"/>
        </w:rPr>
        <w:t>1</w:t>
      </w:r>
    </w:p>
    <w:p>
      <w:pPr>
        <w:pStyle w:val="style0"/>
        <w:numPr>
          <w:ilvl w:val="1"/>
          <w:numId w:val="2"/>
        </w:numPr>
        <w:spacing w:after="28" w:before="28" w:line="100" w:lineRule="atLeast"/>
      </w:pPr>
      <w:r>
        <w:rPr>
          <w:rFonts w:ascii="Times New Roman" w:cs="Times New Roman" w:eastAsia="Times New Roman" w:hAnsi="Times New Roman"/>
          <w:sz w:val="24"/>
          <w:szCs w:val="24"/>
        </w:rPr>
        <w:t>2</w:t>
      </w:r>
    </w:p>
    <w:p>
      <w:pPr>
        <w:pStyle w:val="style0"/>
        <w:numPr>
          <w:ilvl w:val="1"/>
          <w:numId w:val="2"/>
        </w:numPr>
        <w:spacing w:after="28" w:before="28" w:line="100" w:lineRule="atLeast"/>
      </w:pPr>
      <w:r>
        <w:rPr>
          <w:rFonts w:ascii="Times New Roman" w:cs="Times New Roman" w:eastAsia="Times New Roman" w:hAnsi="Times New Roman"/>
          <w:sz w:val="24"/>
          <w:szCs w:val="24"/>
        </w:rPr>
        <w:t>3</w:t>
      </w:r>
    </w:p>
    <w:p>
      <w:pPr>
        <w:pStyle w:val="style0"/>
        <w:numPr>
          <w:ilvl w:val="0"/>
          <w:numId w:val="2"/>
        </w:numPr>
        <w:spacing w:after="28" w:before="28" w:line="100" w:lineRule="atLeast"/>
      </w:pPr>
      <w:ins w:author="Unknown" w:date="0-00-00T00:00:00Z" w:id="0">
        <w:r>
          <w:rPr>
            <w:rFonts w:ascii="Times New Roman" w:cs="Times New Roman" w:eastAsia="Times New Roman" w:hAnsi="Times New Roman"/>
            <w:sz w:val="24"/>
            <w:szCs w:val="24"/>
          </w:rPr>
          <w:t>What all gets printed when the following program is compiled and run. Select the one correct answer.</w:t>
        </w:r>
      </w:ins>
    </w:p>
    <w:p>
      <w:pPr>
        <w:pStyle w:val="style0"/>
        <w:spacing w:after="0" w:before="0" w:line="100" w:lineRule="atLeast"/>
        <w:ind w:hanging="0" w:left="720" w:right="0"/>
      </w:pPr>
      <w:r>
        <w:rPr/>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
        <w:r>
          <w:rPr>
            <w:rFonts w:ascii="Courier New" w:cs="Courier New" w:eastAsia="Times New Roman" w:hAnsi="Courier New"/>
            <w:color w:val="FF0000"/>
            <w:sz w:val="20"/>
            <w:szCs w:val="20"/>
          </w:rPr>
          <w:t>public class test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2">
        <w:r>
          <w:rPr>
            <w:rFonts w:ascii="Courier New" w:cs="Courier New" w:eastAsia="Times New Roman" w:hAnsi="Courier New"/>
            <w:color w:val="FF0000"/>
            <w:sz w:val="20"/>
            <w:szCs w:val="20"/>
          </w:rPr>
          <w:t xml:space="preserve">   </w:t>
        </w:r>
      </w:ins>
      <w:ins w:author="Unknown" w:date="0-00-00T00:00:00Z" w:id="3">
        <w:r>
          <w:rPr>
            <w:rFonts w:ascii="Courier New" w:cs="Courier New" w:eastAsia="Times New Roman" w:hAnsi="Courier New"/>
            <w:color w:val="FF0000"/>
            <w:sz w:val="20"/>
            <w:szCs w:val="20"/>
          </w:rPr>
          <w:t xml:space="preserve">public static void main(String args[]) {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4">
        <w:r>
          <w:rPr>
            <w:rFonts w:ascii="Courier New" w:cs="Courier New" w:eastAsia="Times New Roman" w:hAnsi="Courier New"/>
            <w:color w:val="FF0000"/>
            <w:sz w:val="20"/>
            <w:szCs w:val="20"/>
          </w:rPr>
          <w:t xml:space="preserve">      </w:t>
        </w:r>
      </w:ins>
      <w:ins w:author="Unknown" w:date="0-00-00T00:00:00Z" w:id="5">
        <w:r>
          <w:rPr>
            <w:rFonts w:ascii="Courier New" w:cs="Courier New" w:eastAsia="Times New Roman" w:hAnsi="Courier New"/>
            <w:color w:val="FF0000"/>
            <w:sz w:val="20"/>
            <w:szCs w:val="20"/>
          </w:rPr>
          <w:t>int i=0, j=2;</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6">
        <w:r>
          <w:rPr>
            <w:rFonts w:ascii="Courier New" w:cs="Courier New" w:eastAsia="Times New Roman" w:hAnsi="Courier New"/>
            <w:color w:val="FF0000"/>
            <w:sz w:val="20"/>
            <w:szCs w:val="20"/>
          </w:rPr>
          <w:t xml:space="preserve">      </w:t>
        </w:r>
      </w:ins>
      <w:ins w:author="Unknown" w:date="0-00-00T00:00:00Z" w:id="7">
        <w:r>
          <w:rPr>
            <w:rFonts w:ascii="Courier New" w:cs="Courier New" w:eastAsia="Times New Roman" w:hAnsi="Courier New"/>
            <w:color w:val="FF0000"/>
            <w:sz w:val="20"/>
            <w:szCs w:val="20"/>
          </w:rPr>
          <w:t>do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8">
        <w:r>
          <w:rPr>
            <w:rFonts w:ascii="Courier New" w:cs="Courier New" w:eastAsia="Times New Roman" w:hAnsi="Courier New"/>
            <w:color w:val="FF0000"/>
            <w:sz w:val="20"/>
            <w:szCs w:val="20"/>
          </w:rPr>
          <w:t xml:space="preserve">         </w:t>
        </w:r>
      </w:ins>
      <w:ins w:author="Unknown" w:date="0-00-00T00:00:00Z" w:id="9">
        <w:r>
          <w:rPr>
            <w:rFonts w:ascii="Courier New" w:cs="Courier New" w:eastAsia="Times New Roman" w:hAnsi="Courier New"/>
            <w:color w:val="FF0000"/>
            <w:sz w:val="20"/>
            <w:szCs w:val="20"/>
          </w:rPr>
          <w:t>i=++i;</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0">
        <w:r>
          <w:rPr>
            <w:rFonts w:ascii="Courier New" w:cs="Courier New" w:eastAsia="Times New Roman" w:hAnsi="Courier New"/>
            <w:color w:val="FF0000"/>
            <w:sz w:val="20"/>
            <w:szCs w:val="20"/>
          </w:rPr>
          <w:t xml:space="preserve">         </w:t>
        </w:r>
      </w:ins>
      <w:ins w:author="Unknown" w:date="0-00-00T00:00:00Z" w:id="11">
        <w:r>
          <w:rPr>
            <w:rFonts w:ascii="Courier New" w:cs="Courier New" w:eastAsia="Times New Roman" w:hAnsi="Courier New"/>
            <w:color w:val="FF0000"/>
            <w:sz w:val="20"/>
            <w:szCs w:val="20"/>
          </w:rPr>
          <w:t>j--;</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2">
        <w:r>
          <w:rPr>
            <w:rFonts w:ascii="Courier New" w:cs="Courier New" w:eastAsia="Times New Roman" w:hAnsi="Courier New"/>
            <w:color w:val="FF0000"/>
            <w:sz w:val="20"/>
            <w:szCs w:val="20"/>
          </w:rPr>
          <w:t xml:space="preserve">      </w:t>
        </w:r>
      </w:ins>
      <w:ins w:author="Unknown" w:date="0-00-00T00:00:00Z" w:id="13">
        <w:r>
          <w:rPr>
            <w:rFonts w:ascii="Courier New" w:cs="Courier New" w:eastAsia="Times New Roman" w:hAnsi="Courier New"/>
            <w:color w:val="FF0000"/>
            <w:sz w:val="20"/>
            <w:szCs w:val="20"/>
          </w:rPr>
          <w:t>} while(j&gt;0);</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4">
        <w:r>
          <w:rPr>
            <w:rFonts w:ascii="Courier New" w:cs="Courier New" w:eastAsia="Times New Roman" w:hAnsi="Courier New"/>
            <w:color w:val="FF0000"/>
            <w:sz w:val="20"/>
            <w:szCs w:val="20"/>
          </w:rPr>
          <w:t xml:space="preserve">      </w:t>
        </w:r>
      </w:ins>
      <w:ins w:author="Unknown" w:date="0-00-00T00:00:00Z" w:id="15">
        <w:r>
          <w:rPr>
            <w:rFonts w:ascii="Courier New" w:cs="Courier New" w:eastAsia="Times New Roman" w:hAnsi="Courier New"/>
            <w:color w:val="FF0000"/>
            <w:sz w:val="20"/>
            <w:szCs w:val="20"/>
          </w:rPr>
          <w:t>System.out.println(i);</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6">
        <w:r>
          <w:rPr>
            <w:rFonts w:ascii="Courier New" w:cs="Courier New" w:eastAsia="Times New Roman" w:hAnsi="Courier New"/>
            <w:color w:val="FF0000"/>
            <w:sz w:val="20"/>
            <w:szCs w:val="20"/>
          </w:rPr>
          <w:t xml:space="preserve">   </w:t>
        </w:r>
      </w:ins>
      <w:ins w:author="Unknown" w:date="0-00-00T00:00:00Z" w:id="17">
        <w:r>
          <w:rPr>
            <w:rFonts w:ascii="Courier New" w:cs="Courier New" w:eastAsia="Times New Roman" w:hAnsi="Courier New"/>
            <w:color w:val="FF0000"/>
            <w:sz w:val="20"/>
            <w:szCs w:val="20"/>
          </w:rPr>
          <w:t>}</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8">
        <w:r>
          <w:rPr>
            <w:rFonts w:ascii="Courier New" w:cs="Courier New" w:eastAsia="Times New Roman" w:hAnsi="Courier New"/>
            <w:color w:val="FF0000"/>
            <w:sz w:val="20"/>
            <w:szCs w:val="20"/>
          </w:rPr>
          <w:t>}</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9">
        <w:r>
          <w:rPr>
            <w:rFonts w:ascii="Courier New" w:cs="Courier New" w:eastAsia="Times New Roman" w:hAnsi="Courier New"/>
            <w:color w:val="FF0000"/>
            <w:sz w:val="20"/>
            <w:szCs w:val="20"/>
          </w:rPr>
          <w:t xml:space="preserve">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numPr>
          <w:ilvl w:val="1"/>
          <w:numId w:val="2"/>
        </w:numPr>
        <w:spacing w:after="28" w:before="28" w:line="100" w:lineRule="atLeast"/>
      </w:pPr>
      <w:ins w:author="Unknown" w:date="0-00-00T00:00:00Z" w:id="20">
        <w:r>
          <w:rPr>
            <w:rFonts w:ascii="Times New Roman" w:cs="Times New Roman" w:eastAsia="Times New Roman" w:hAnsi="Times New Roman"/>
            <w:sz w:val="24"/>
            <w:szCs w:val="24"/>
          </w:rPr>
          <w:t>0</w:t>
        </w:r>
      </w:ins>
    </w:p>
    <w:p>
      <w:pPr>
        <w:pStyle w:val="style0"/>
        <w:numPr>
          <w:ilvl w:val="1"/>
          <w:numId w:val="2"/>
        </w:numPr>
        <w:spacing w:after="28" w:before="28" w:line="100" w:lineRule="atLeast"/>
      </w:pPr>
      <w:ins w:author="Unknown" w:date="0-00-00T00:00:00Z" w:id="21">
        <w:r>
          <w:rPr>
            <w:rFonts w:ascii="Times New Roman" w:cs="Times New Roman" w:eastAsia="Times New Roman" w:hAnsi="Times New Roman"/>
            <w:sz w:val="24"/>
            <w:szCs w:val="24"/>
          </w:rPr>
          <w:t>1</w:t>
        </w:r>
      </w:ins>
    </w:p>
    <w:p>
      <w:pPr>
        <w:pStyle w:val="style0"/>
        <w:numPr>
          <w:ilvl w:val="1"/>
          <w:numId w:val="2"/>
        </w:numPr>
        <w:spacing w:after="28" w:before="28" w:line="100" w:lineRule="atLeast"/>
      </w:pPr>
      <w:ins w:author="Unknown" w:date="0-00-00T00:00:00Z" w:id="22">
        <w:r>
          <w:rPr>
            <w:rFonts w:ascii="Times New Roman" w:cs="Times New Roman" w:eastAsia="Times New Roman" w:hAnsi="Times New Roman"/>
            <w:sz w:val="24"/>
            <w:szCs w:val="24"/>
          </w:rPr>
          <w:t>2</w:t>
        </w:r>
      </w:ins>
    </w:p>
    <w:p>
      <w:pPr>
        <w:pStyle w:val="style0"/>
        <w:numPr>
          <w:ilvl w:val="1"/>
          <w:numId w:val="2"/>
        </w:numPr>
        <w:spacing w:after="28" w:before="28" w:line="100" w:lineRule="atLeast"/>
      </w:pPr>
      <w:ins w:author="Unknown" w:date="0-00-00T00:00:00Z" w:id="23">
        <w:r>
          <w:rPr>
            <w:rFonts w:ascii="Times New Roman" w:cs="Times New Roman" w:eastAsia="Times New Roman" w:hAnsi="Times New Roman"/>
            <w:sz w:val="24"/>
            <w:szCs w:val="24"/>
          </w:rPr>
          <w:t>The program does not compile because of statement "i=++i;"</w:t>
        </w:r>
      </w:ins>
    </w:p>
    <w:p>
      <w:pPr>
        <w:pStyle w:val="style0"/>
        <w:numPr>
          <w:ilvl w:val="0"/>
          <w:numId w:val="2"/>
        </w:numPr>
        <w:spacing w:after="28" w:before="28" w:line="100" w:lineRule="atLeast"/>
      </w:pPr>
      <w:ins w:author="Unknown" w:date="0-00-00T00:00:00Z" w:id="24">
        <w:r>
          <w:rPr>
            <w:rFonts w:ascii="Times New Roman" w:cs="Times New Roman" w:eastAsia="Times New Roman" w:hAnsi="Times New Roman"/>
            <w:sz w:val="24"/>
            <w:szCs w:val="24"/>
          </w:rPr>
          <w:t>What all gets printed when the following gets compiled and run. Select the three correct answers. </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25">
        <w:r>
          <w:rPr>
            <w:rFonts w:ascii="Courier New" w:cs="Courier New" w:eastAsia="Times New Roman" w:hAnsi="Courier New"/>
            <w:color w:val="FF0000"/>
            <w:sz w:val="20"/>
            <w:szCs w:val="20"/>
          </w:rPr>
          <w:t>public class test {</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26">
        <w:r>
          <w:rPr>
            <w:rFonts w:ascii="Courier New" w:cs="Courier New" w:eastAsia="Times New Roman" w:hAnsi="Courier New"/>
            <w:color w:val="FF0000"/>
            <w:sz w:val="20"/>
            <w:szCs w:val="20"/>
          </w:rPr>
          <w:t xml:space="preserve">    </w:t>
        </w:r>
      </w:ins>
      <w:ins w:author="Unknown" w:date="0-00-00T00:00:00Z" w:id="27">
        <w:r>
          <w:rPr>
            <w:rFonts w:ascii="Courier New" w:cs="Courier New" w:eastAsia="Times New Roman" w:hAnsi="Courier New"/>
            <w:color w:val="FF0000"/>
            <w:sz w:val="20"/>
            <w:szCs w:val="20"/>
          </w:rPr>
          <w:t xml:space="preserve">public static void main(String args[]) { </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28">
        <w:r>
          <w:rPr>
            <w:rFonts w:ascii="Courier New" w:cs="Courier New" w:eastAsia="Times New Roman" w:hAnsi="Courier New"/>
            <w:color w:val="FF0000"/>
            <w:sz w:val="20"/>
            <w:szCs w:val="20"/>
          </w:rPr>
          <w:t xml:space="preserve">        </w:t>
        </w:r>
      </w:ins>
      <w:ins w:author="Unknown" w:date="0-00-00T00:00:00Z" w:id="29">
        <w:r>
          <w:rPr>
            <w:rFonts w:ascii="Courier New" w:cs="Courier New" w:eastAsia="Times New Roman" w:hAnsi="Courier New"/>
            <w:color w:val="FF0000"/>
            <w:sz w:val="20"/>
            <w:szCs w:val="20"/>
          </w:rPr>
          <w:t>int i=1, j=1;</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30">
        <w:r>
          <w:rPr>
            <w:rFonts w:ascii="Courier New" w:cs="Courier New" w:eastAsia="Times New Roman" w:hAnsi="Courier New"/>
            <w:color w:val="FF0000"/>
            <w:sz w:val="20"/>
            <w:szCs w:val="20"/>
          </w:rPr>
          <w:t xml:space="preserve">        </w:t>
        </w:r>
      </w:ins>
      <w:ins w:author="Unknown" w:date="0-00-00T00:00:00Z" w:id="31">
        <w:r>
          <w:rPr>
            <w:rFonts w:ascii="Courier New" w:cs="Courier New" w:eastAsia="Times New Roman" w:hAnsi="Courier New"/>
            <w:color w:val="FF0000"/>
            <w:sz w:val="20"/>
            <w:szCs w:val="20"/>
          </w:rPr>
          <w:t>try {</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32">
        <w:r>
          <w:rPr>
            <w:rFonts w:ascii="Courier New" w:cs="Courier New" w:eastAsia="Times New Roman" w:hAnsi="Courier New"/>
            <w:color w:val="FF0000"/>
            <w:sz w:val="20"/>
            <w:szCs w:val="20"/>
          </w:rPr>
          <w:t xml:space="preserve">            </w:t>
        </w:r>
      </w:ins>
      <w:ins w:author="Unknown" w:date="0-00-00T00:00:00Z" w:id="33">
        <w:r>
          <w:rPr>
            <w:rFonts w:ascii="Courier New" w:cs="Courier New" w:eastAsia="Times New Roman" w:hAnsi="Courier New"/>
            <w:color w:val="FF0000"/>
            <w:sz w:val="20"/>
            <w:szCs w:val="20"/>
          </w:rPr>
          <w:t xml:space="preserve">i++; </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34">
        <w:r>
          <w:rPr>
            <w:rFonts w:ascii="Courier New" w:cs="Courier New" w:eastAsia="Times New Roman" w:hAnsi="Courier New"/>
            <w:color w:val="FF0000"/>
            <w:sz w:val="20"/>
            <w:szCs w:val="20"/>
          </w:rPr>
          <w:t xml:space="preserve">            </w:t>
        </w:r>
      </w:ins>
      <w:ins w:author="Unknown" w:date="0-00-00T00:00:00Z" w:id="35">
        <w:r>
          <w:rPr>
            <w:rFonts w:ascii="Courier New" w:cs="Courier New" w:eastAsia="Times New Roman" w:hAnsi="Courier New"/>
            <w:color w:val="FF0000"/>
            <w:sz w:val="20"/>
            <w:szCs w:val="20"/>
          </w:rPr>
          <w:t>j--;</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36">
        <w:r>
          <w:rPr>
            <w:rFonts w:ascii="Courier New" w:cs="Courier New" w:eastAsia="Times New Roman" w:hAnsi="Courier New"/>
            <w:color w:val="FF0000"/>
            <w:sz w:val="20"/>
            <w:szCs w:val="20"/>
          </w:rPr>
          <w:t xml:space="preserve">            </w:t>
        </w:r>
      </w:ins>
      <w:ins w:author="Unknown" w:date="0-00-00T00:00:00Z" w:id="37">
        <w:r>
          <w:rPr>
            <w:rFonts w:ascii="Courier New" w:cs="Courier New" w:eastAsia="Times New Roman" w:hAnsi="Courier New"/>
            <w:color w:val="FF0000"/>
            <w:sz w:val="20"/>
            <w:szCs w:val="20"/>
          </w:rPr>
          <w:t>if(i/j &gt; 1)</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38">
        <w:r>
          <w:rPr>
            <w:rFonts w:ascii="Courier New" w:cs="Courier New" w:eastAsia="Times New Roman" w:hAnsi="Courier New"/>
            <w:color w:val="FF0000"/>
            <w:sz w:val="20"/>
            <w:szCs w:val="20"/>
          </w:rPr>
          <w:t xml:space="preserve">                </w:t>
        </w:r>
      </w:ins>
      <w:ins w:author="Unknown" w:date="0-00-00T00:00:00Z" w:id="39">
        <w:r>
          <w:rPr>
            <w:rFonts w:ascii="Courier New" w:cs="Courier New" w:eastAsia="Times New Roman" w:hAnsi="Courier New"/>
            <w:color w:val="FF0000"/>
            <w:sz w:val="20"/>
            <w:szCs w:val="20"/>
          </w:rPr>
          <w:t>i++;</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40">
        <w:r>
          <w:rPr>
            <w:rFonts w:ascii="Courier New" w:cs="Courier New" w:eastAsia="Times New Roman" w:hAnsi="Courier New"/>
            <w:color w:val="FF0000"/>
            <w:sz w:val="20"/>
            <w:szCs w:val="20"/>
          </w:rPr>
          <w:t xml:space="preserve">        </w:t>
        </w:r>
      </w:ins>
      <w:ins w:author="Unknown" w:date="0-00-00T00:00:00Z" w:id="41">
        <w:r>
          <w:rPr>
            <w:rFonts w:ascii="Courier New" w:cs="Courier New" w:eastAsia="Times New Roman" w:hAnsi="Courier New"/>
            <w:color w:val="FF0000"/>
            <w:sz w:val="20"/>
            <w:szCs w:val="20"/>
          </w:rPr>
          <w:t>}</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42">
        <w:r>
          <w:rPr>
            <w:rFonts w:ascii="Courier New" w:cs="Courier New" w:eastAsia="Times New Roman" w:hAnsi="Courier New"/>
            <w:color w:val="FF0000"/>
            <w:sz w:val="20"/>
            <w:szCs w:val="20"/>
          </w:rPr>
          <w:t xml:space="preserve">        </w:t>
        </w:r>
      </w:ins>
      <w:ins w:author="Unknown" w:date="0-00-00T00:00:00Z" w:id="43">
        <w:r>
          <w:rPr>
            <w:rFonts w:ascii="Courier New" w:cs="Courier New" w:eastAsia="Times New Roman" w:hAnsi="Courier New"/>
            <w:color w:val="FF0000"/>
            <w:sz w:val="20"/>
            <w:szCs w:val="20"/>
          </w:rPr>
          <w:t>catch(ArithmeticException e) {</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44">
        <w:r>
          <w:rPr>
            <w:rFonts w:ascii="Courier New" w:cs="Courier New" w:eastAsia="Times New Roman" w:hAnsi="Courier New"/>
            <w:color w:val="FF0000"/>
            <w:sz w:val="20"/>
            <w:szCs w:val="20"/>
          </w:rPr>
          <w:t xml:space="preserve">            </w:t>
        </w:r>
      </w:ins>
      <w:ins w:author="Unknown" w:date="0-00-00T00:00:00Z" w:id="45">
        <w:r>
          <w:rPr>
            <w:rFonts w:ascii="Courier New" w:cs="Courier New" w:eastAsia="Times New Roman" w:hAnsi="Courier New"/>
            <w:color w:val="FF0000"/>
            <w:sz w:val="20"/>
            <w:szCs w:val="20"/>
          </w:rPr>
          <w:t>System.out.println(0);</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46">
        <w:r>
          <w:rPr>
            <w:rFonts w:ascii="Courier New" w:cs="Courier New" w:eastAsia="Times New Roman" w:hAnsi="Courier New"/>
            <w:color w:val="FF0000"/>
            <w:sz w:val="20"/>
            <w:szCs w:val="20"/>
          </w:rPr>
          <w:t xml:space="preserve">        </w:t>
        </w:r>
      </w:ins>
      <w:ins w:author="Unknown" w:date="0-00-00T00:00:00Z" w:id="47">
        <w:r>
          <w:rPr>
            <w:rFonts w:ascii="Courier New" w:cs="Courier New" w:eastAsia="Times New Roman" w:hAnsi="Courier New"/>
            <w:color w:val="FF0000"/>
            <w:sz w:val="20"/>
            <w:szCs w:val="20"/>
          </w:rPr>
          <w:t>}</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48">
        <w:r>
          <w:rPr>
            <w:rFonts w:ascii="Courier New" w:cs="Courier New" w:eastAsia="Times New Roman" w:hAnsi="Courier New"/>
            <w:color w:val="FF0000"/>
            <w:sz w:val="20"/>
            <w:szCs w:val="20"/>
          </w:rPr>
          <w:t xml:space="preserve">        </w:t>
        </w:r>
      </w:ins>
      <w:ins w:author="Unknown" w:date="0-00-00T00:00:00Z" w:id="49">
        <w:r>
          <w:rPr>
            <w:rFonts w:ascii="Courier New" w:cs="Courier New" w:eastAsia="Times New Roman" w:hAnsi="Courier New"/>
            <w:color w:val="FF0000"/>
            <w:sz w:val="20"/>
            <w:szCs w:val="20"/>
          </w:rPr>
          <w:t>catch(ArrayIndexOutOfBoundsException e) {</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50">
        <w:r>
          <w:rPr>
            <w:rFonts w:ascii="Courier New" w:cs="Courier New" w:eastAsia="Times New Roman" w:hAnsi="Courier New"/>
            <w:color w:val="FF0000"/>
            <w:sz w:val="20"/>
            <w:szCs w:val="20"/>
          </w:rPr>
          <w:t xml:space="preserve">            </w:t>
        </w:r>
      </w:ins>
      <w:ins w:author="Unknown" w:date="0-00-00T00:00:00Z" w:id="51">
        <w:r>
          <w:rPr>
            <w:rFonts w:ascii="Courier New" w:cs="Courier New" w:eastAsia="Times New Roman" w:hAnsi="Courier New"/>
            <w:color w:val="FF0000"/>
            <w:sz w:val="20"/>
            <w:szCs w:val="20"/>
          </w:rPr>
          <w:t>System.out.println(1);</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52">
        <w:r>
          <w:rPr>
            <w:rFonts w:ascii="Courier New" w:cs="Courier New" w:eastAsia="Times New Roman" w:hAnsi="Courier New"/>
            <w:color w:val="FF0000"/>
            <w:sz w:val="20"/>
            <w:szCs w:val="20"/>
          </w:rPr>
          <w:t xml:space="preserve">        </w:t>
        </w:r>
      </w:ins>
      <w:ins w:author="Unknown" w:date="0-00-00T00:00:00Z" w:id="53">
        <w:r>
          <w:rPr>
            <w:rFonts w:ascii="Courier New" w:cs="Courier New" w:eastAsia="Times New Roman" w:hAnsi="Courier New"/>
            <w:color w:val="FF0000"/>
            <w:sz w:val="20"/>
            <w:szCs w:val="20"/>
          </w:rPr>
          <w:t>}</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54">
        <w:r>
          <w:rPr>
            <w:rFonts w:ascii="Courier New" w:cs="Courier New" w:eastAsia="Times New Roman" w:hAnsi="Courier New"/>
            <w:color w:val="FF0000"/>
            <w:sz w:val="20"/>
            <w:szCs w:val="20"/>
          </w:rPr>
          <w:t xml:space="preserve">        </w:t>
        </w:r>
      </w:ins>
      <w:ins w:author="Unknown" w:date="0-00-00T00:00:00Z" w:id="55">
        <w:r>
          <w:rPr>
            <w:rFonts w:ascii="Courier New" w:cs="Courier New" w:eastAsia="Times New Roman" w:hAnsi="Courier New"/>
            <w:color w:val="FF0000"/>
            <w:sz w:val="20"/>
            <w:szCs w:val="20"/>
          </w:rPr>
          <w:t>catch(Exception e) {</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56">
        <w:r>
          <w:rPr>
            <w:rFonts w:ascii="Courier New" w:cs="Courier New" w:eastAsia="Times New Roman" w:hAnsi="Courier New"/>
            <w:color w:val="FF0000"/>
            <w:sz w:val="20"/>
            <w:szCs w:val="20"/>
          </w:rPr>
          <w:t xml:space="preserve">            </w:t>
        </w:r>
      </w:ins>
      <w:ins w:author="Unknown" w:date="0-00-00T00:00:00Z" w:id="57">
        <w:r>
          <w:rPr>
            <w:rFonts w:ascii="Courier New" w:cs="Courier New" w:eastAsia="Times New Roman" w:hAnsi="Courier New"/>
            <w:color w:val="FF0000"/>
            <w:sz w:val="20"/>
            <w:szCs w:val="20"/>
          </w:rPr>
          <w:t>System.out.println(2);</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58">
        <w:r>
          <w:rPr>
            <w:rFonts w:ascii="Courier New" w:cs="Courier New" w:eastAsia="Times New Roman" w:hAnsi="Courier New"/>
            <w:color w:val="FF0000"/>
            <w:sz w:val="20"/>
            <w:szCs w:val="20"/>
          </w:rPr>
          <w:t xml:space="preserve">        </w:t>
        </w:r>
      </w:ins>
      <w:ins w:author="Unknown" w:date="0-00-00T00:00:00Z" w:id="59">
        <w:r>
          <w:rPr>
            <w:rFonts w:ascii="Courier New" w:cs="Courier New" w:eastAsia="Times New Roman" w:hAnsi="Courier New"/>
            <w:color w:val="FF0000"/>
            <w:sz w:val="20"/>
            <w:szCs w:val="20"/>
          </w:rPr>
          <w:t>}</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60">
        <w:r>
          <w:rPr>
            <w:rFonts w:ascii="Courier New" w:cs="Courier New" w:eastAsia="Times New Roman" w:hAnsi="Courier New"/>
            <w:color w:val="FF0000"/>
            <w:sz w:val="20"/>
            <w:szCs w:val="20"/>
          </w:rPr>
          <w:t xml:space="preserve">        </w:t>
        </w:r>
      </w:ins>
      <w:ins w:author="Unknown" w:date="0-00-00T00:00:00Z" w:id="61">
        <w:r>
          <w:rPr>
            <w:rFonts w:ascii="Courier New" w:cs="Courier New" w:eastAsia="Times New Roman" w:hAnsi="Courier New"/>
            <w:color w:val="FF0000"/>
            <w:sz w:val="20"/>
            <w:szCs w:val="20"/>
          </w:rPr>
          <w:t>finally {</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62">
        <w:r>
          <w:rPr>
            <w:rFonts w:ascii="Courier New" w:cs="Courier New" w:eastAsia="Times New Roman" w:hAnsi="Courier New"/>
            <w:color w:val="FF0000"/>
            <w:sz w:val="20"/>
            <w:szCs w:val="20"/>
          </w:rPr>
          <w:t xml:space="preserve">            </w:t>
        </w:r>
      </w:ins>
      <w:ins w:author="Unknown" w:date="0-00-00T00:00:00Z" w:id="63">
        <w:r>
          <w:rPr>
            <w:rFonts w:ascii="Courier New" w:cs="Courier New" w:eastAsia="Times New Roman" w:hAnsi="Courier New"/>
            <w:color w:val="FF0000"/>
            <w:sz w:val="20"/>
            <w:szCs w:val="20"/>
          </w:rPr>
          <w:t>System.out.println(3);</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64">
        <w:r>
          <w:rPr>
            <w:rFonts w:ascii="Courier New" w:cs="Courier New" w:eastAsia="Times New Roman" w:hAnsi="Courier New"/>
            <w:color w:val="FF0000"/>
            <w:sz w:val="20"/>
            <w:szCs w:val="20"/>
          </w:rPr>
          <w:t xml:space="preserve">        </w:t>
        </w:r>
      </w:ins>
      <w:ins w:author="Unknown" w:date="0-00-00T00:00:00Z" w:id="65">
        <w:r>
          <w:rPr>
            <w:rFonts w:ascii="Courier New" w:cs="Courier New" w:eastAsia="Times New Roman" w:hAnsi="Courier New"/>
            <w:color w:val="FF0000"/>
            <w:sz w:val="20"/>
            <w:szCs w:val="20"/>
          </w:rPr>
          <w:t>}</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66">
        <w:r>
          <w:rPr>
            <w:rFonts w:ascii="Courier New" w:cs="Courier New" w:eastAsia="Times New Roman" w:hAnsi="Courier New"/>
            <w:color w:val="FF0000"/>
            <w:sz w:val="20"/>
            <w:szCs w:val="20"/>
          </w:rPr>
          <w:t xml:space="preserve">        </w:t>
        </w:r>
      </w:ins>
      <w:ins w:author="Unknown" w:date="0-00-00T00:00:00Z" w:id="67">
        <w:r>
          <w:rPr>
            <w:rFonts w:ascii="Courier New" w:cs="Courier New" w:eastAsia="Times New Roman" w:hAnsi="Courier New"/>
            <w:color w:val="FF0000"/>
            <w:sz w:val="20"/>
            <w:szCs w:val="20"/>
          </w:rPr>
          <w:t>System.out.println(4);</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68">
        <w:r>
          <w:rPr>
            <w:rFonts w:ascii="Courier New" w:cs="Courier New" w:eastAsia="Times New Roman" w:hAnsi="Courier New"/>
            <w:color w:val="FF0000"/>
            <w:sz w:val="20"/>
            <w:szCs w:val="20"/>
          </w:rPr>
          <w:t xml:space="preserve">     </w:t>
        </w:r>
      </w:ins>
      <w:ins w:author="Unknown" w:date="0-00-00T00:00:00Z" w:id="69">
        <w:r>
          <w:rPr>
            <w:rFonts w:ascii="Courier New" w:cs="Courier New" w:eastAsia="Times New Roman" w:hAnsi="Courier New"/>
            <w:color w:val="FF0000"/>
            <w:sz w:val="20"/>
            <w:szCs w:val="20"/>
          </w:rPr>
          <w:t>}</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70">
        <w:r>
          <w:rPr>
            <w:rFonts w:ascii="Courier New" w:cs="Courier New" w:eastAsia="Times New Roman" w:hAnsi="Courier New"/>
            <w:color w:val="FF0000"/>
            <w:sz w:val="20"/>
            <w:szCs w:val="20"/>
          </w:rPr>
          <w:t>}</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ins w:author="Unknown" w:date="0-00-00T00:00:00Z" w:id="71">
        <w:r>
          <w:rPr>
            <w:rFonts w:ascii="Courier New" w:cs="Courier New" w:eastAsia="Times New Roman" w:hAnsi="Courier New"/>
            <w:color w:val="FF0000"/>
            <w:sz w:val="20"/>
            <w:szCs w:val="20"/>
          </w:rPr>
          <w:t xml:space="preserve">        </w:t>
        </w:r>
      </w:ins>
    </w:p>
    <w:p>
      <w:pPr>
        <w:pStyle w:val="style0"/>
        <w:numPr>
          <w:ilvl w:val="0"/>
          <w:numId w:val="2"/>
        </w:numP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numPr>
          <w:ilvl w:val="1"/>
          <w:numId w:val="2"/>
        </w:numPr>
        <w:spacing w:after="28" w:before="28" w:line="100" w:lineRule="atLeast"/>
      </w:pPr>
      <w:ins w:author="Unknown" w:date="0-00-00T00:00:00Z" w:id="72">
        <w:r>
          <w:rPr>
            <w:rFonts w:ascii="Times New Roman" w:cs="Times New Roman" w:eastAsia="Times New Roman" w:hAnsi="Times New Roman"/>
            <w:sz w:val="24"/>
            <w:szCs w:val="24"/>
          </w:rPr>
          <w:t>0</w:t>
        </w:r>
      </w:ins>
    </w:p>
    <w:p>
      <w:pPr>
        <w:pStyle w:val="style0"/>
        <w:numPr>
          <w:ilvl w:val="1"/>
          <w:numId w:val="2"/>
        </w:numPr>
        <w:spacing w:after="28" w:before="28" w:line="100" w:lineRule="atLeast"/>
      </w:pPr>
      <w:ins w:author="Unknown" w:date="0-00-00T00:00:00Z" w:id="73">
        <w:r>
          <w:rPr>
            <w:rFonts w:ascii="Times New Roman" w:cs="Times New Roman" w:eastAsia="Times New Roman" w:hAnsi="Times New Roman"/>
            <w:sz w:val="24"/>
            <w:szCs w:val="24"/>
          </w:rPr>
          <w:t>1</w:t>
        </w:r>
      </w:ins>
    </w:p>
    <w:p>
      <w:pPr>
        <w:pStyle w:val="style0"/>
        <w:numPr>
          <w:ilvl w:val="1"/>
          <w:numId w:val="2"/>
        </w:numPr>
        <w:spacing w:after="28" w:before="28" w:line="100" w:lineRule="atLeast"/>
      </w:pPr>
      <w:ins w:author="Unknown" w:date="0-00-00T00:00:00Z" w:id="74">
        <w:r>
          <w:rPr>
            <w:rFonts w:ascii="Times New Roman" w:cs="Times New Roman" w:eastAsia="Times New Roman" w:hAnsi="Times New Roman"/>
            <w:sz w:val="24"/>
            <w:szCs w:val="24"/>
          </w:rPr>
          <w:t>2</w:t>
        </w:r>
      </w:ins>
    </w:p>
    <w:p>
      <w:pPr>
        <w:pStyle w:val="style0"/>
        <w:numPr>
          <w:ilvl w:val="1"/>
          <w:numId w:val="2"/>
        </w:numPr>
        <w:spacing w:after="28" w:before="28" w:line="100" w:lineRule="atLeast"/>
      </w:pPr>
      <w:ins w:author="Unknown" w:date="0-00-00T00:00:00Z" w:id="75">
        <w:r>
          <w:rPr>
            <w:rFonts w:ascii="Times New Roman" w:cs="Times New Roman" w:eastAsia="Times New Roman" w:hAnsi="Times New Roman"/>
            <w:sz w:val="24"/>
            <w:szCs w:val="24"/>
          </w:rPr>
          <w:t>3</w:t>
        </w:r>
      </w:ins>
    </w:p>
    <w:p>
      <w:pPr>
        <w:pStyle w:val="style0"/>
        <w:numPr>
          <w:ilvl w:val="1"/>
          <w:numId w:val="2"/>
        </w:numPr>
        <w:spacing w:after="28" w:before="28" w:line="100" w:lineRule="atLeast"/>
      </w:pPr>
      <w:ins w:author="Unknown" w:date="0-00-00T00:00:00Z" w:id="76">
        <w:r>
          <w:rPr>
            <w:rFonts w:ascii="Times New Roman" w:cs="Times New Roman" w:eastAsia="Times New Roman" w:hAnsi="Times New Roman"/>
            <w:sz w:val="24"/>
            <w:szCs w:val="24"/>
          </w:rPr>
          <w:t>4</w:t>
        </w:r>
      </w:ins>
    </w:p>
    <w:p>
      <w:pPr>
        <w:pStyle w:val="style0"/>
        <w:numPr>
          <w:ilvl w:val="0"/>
          <w:numId w:val="2"/>
        </w:numPr>
        <w:spacing w:after="28" w:before="28" w:line="100" w:lineRule="atLeast"/>
      </w:pPr>
      <w:ins w:author="Unknown" w:date="0-00-00T00:00:00Z" w:id="77">
        <w:r>
          <w:rPr>
            <w:rFonts w:ascii="Times New Roman" w:cs="Times New Roman" w:eastAsia="Times New Roman" w:hAnsi="Times New Roman"/>
            <w:sz w:val="24"/>
            <w:szCs w:val="24"/>
          </w:rPr>
          <w:t>What all gets printed when the following gets compiled and run. Select the two correct answers.</w:t>
        </w:r>
      </w:ins>
    </w:p>
    <w:p>
      <w:pPr>
        <w:pStyle w:val="style0"/>
        <w:spacing w:after="0" w:before="0" w:line="100" w:lineRule="atLeast"/>
        <w:ind w:hanging="0" w:left="720" w:right="0"/>
      </w:pPr>
      <w:r>
        <w:rPr/>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78">
        <w:r>
          <w:rPr>
            <w:rFonts w:ascii="Courier New" w:cs="Courier New" w:eastAsia="Times New Roman" w:hAnsi="Courier New"/>
            <w:color w:val="FF0000"/>
            <w:sz w:val="20"/>
            <w:szCs w:val="20"/>
          </w:rPr>
          <w:t>public class test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79">
        <w:r>
          <w:rPr>
            <w:rFonts w:ascii="Courier New" w:cs="Courier New" w:eastAsia="Times New Roman" w:hAnsi="Courier New"/>
            <w:color w:val="FF0000"/>
            <w:sz w:val="20"/>
            <w:szCs w:val="20"/>
          </w:rPr>
          <w:t xml:space="preserve">    </w:t>
        </w:r>
      </w:ins>
      <w:ins w:author="Unknown" w:date="0-00-00T00:00:00Z" w:id="80">
        <w:r>
          <w:rPr>
            <w:rFonts w:ascii="Courier New" w:cs="Courier New" w:eastAsia="Times New Roman" w:hAnsi="Courier New"/>
            <w:color w:val="FF0000"/>
            <w:sz w:val="20"/>
            <w:szCs w:val="20"/>
          </w:rPr>
          <w:t xml:space="preserve">public static void main(String args[]) {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81">
        <w:r>
          <w:rPr>
            <w:rFonts w:ascii="Courier New" w:cs="Courier New" w:eastAsia="Times New Roman" w:hAnsi="Courier New"/>
            <w:color w:val="FF0000"/>
            <w:sz w:val="20"/>
            <w:szCs w:val="20"/>
          </w:rPr>
          <w:t xml:space="preserve">        </w:t>
        </w:r>
      </w:ins>
      <w:ins w:author="Unknown" w:date="0-00-00T00:00:00Z" w:id="82">
        <w:r>
          <w:rPr>
            <w:rFonts w:ascii="Courier New" w:cs="Courier New" w:eastAsia="Times New Roman" w:hAnsi="Courier New"/>
            <w:color w:val="FF0000"/>
            <w:sz w:val="20"/>
            <w:szCs w:val="20"/>
          </w:rPr>
          <w:t>int i=1, j=1;</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83">
        <w:r>
          <w:rPr>
            <w:rFonts w:ascii="Courier New" w:cs="Courier New" w:eastAsia="Times New Roman" w:hAnsi="Courier New"/>
            <w:color w:val="FF0000"/>
            <w:sz w:val="20"/>
            <w:szCs w:val="20"/>
          </w:rPr>
          <w:t xml:space="preserve">        </w:t>
        </w:r>
      </w:ins>
      <w:ins w:author="Unknown" w:date="0-00-00T00:00:00Z" w:id="84">
        <w:r>
          <w:rPr>
            <w:rFonts w:ascii="Courier New" w:cs="Courier New" w:eastAsia="Times New Roman" w:hAnsi="Courier New"/>
            <w:color w:val="FF0000"/>
            <w:sz w:val="20"/>
            <w:szCs w:val="20"/>
          </w:rPr>
          <w:t>try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85">
        <w:r>
          <w:rPr>
            <w:rFonts w:ascii="Courier New" w:cs="Courier New" w:eastAsia="Times New Roman" w:hAnsi="Courier New"/>
            <w:color w:val="FF0000"/>
            <w:sz w:val="20"/>
            <w:szCs w:val="20"/>
          </w:rPr>
          <w:t xml:space="preserve">            </w:t>
        </w:r>
      </w:ins>
      <w:ins w:author="Unknown" w:date="0-00-00T00:00:00Z" w:id="86">
        <w:r>
          <w:rPr>
            <w:rFonts w:ascii="Courier New" w:cs="Courier New" w:eastAsia="Times New Roman" w:hAnsi="Courier New"/>
            <w:color w:val="FF0000"/>
            <w:sz w:val="20"/>
            <w:szCs w:val="20"/>
          </w:rPr>
          <w:t xml:space="preserve">i++;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87">
        <w:r>
          <w:rPr>
            <w:rFonts w:ascii="Courier New" w:cs="Courier New" w:eastAsia="Times New Roman" w:hAnsi="Courier New"/>
            <w:color w:val="FF0000"/>
            <w:sz w:val="20"/>
            <w:szCs w:val="20"/>
          </w:rPr>
          <w:t xml:space="preserve">            </w:t>
        </w:r>
      </w:ins>
      <w:ins w:author="Unknown" w:date="0-00-00T00:00:00Z" w:id="88">
        <w:r>
          <w:rPr>
            <w:rFonts w:ascii="Courier New" w:cs="Courier New" w:eastAsia="Times New Roman" w:hAnsi="Courier New"/>
            <w:color w:val="FF0000"/>
            <w:sz w:val="20"/>
            <w:szCs w:val="20"/>
          </w:rPr>
          <w:t>j--;</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89">
        <w:r>
          <w:rPr>
            <w:rFonts w:ascii="Courier New" w:cs="Courier New" w:eastAsia="Times New Roman" w:hAnsi="Courier New"/>
            <w:color w:val="FF0000"/>
            <w:sz w:val="20"/>
            <w:szCs w:val="20"/>
          </w:rPr>
          <w:t xml:space="preserve">            </w:t>
        </w:r>
      </w:ins>
      <w:ins w:author="Unknown" w:date="0-00-00T00:00:00Z" w:id="90">
        <w:r>
          <w:rPr>
            <w:rFonts w:ascii="Courier New" w:cs="Courier New" w:eastAsia="Times New Roman" w:hAnsi="Courier New"/>
            <w:color w:val="FF0000"/>
            <w:sz w:val="20"/>
            <w:szCs w:val="20"/>
          </w:rPr>
          <w:t>if(i == j)</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91">
        <w:r>
          <w:rPr>
            <w:rFonts w:ascii="Courier New" w:cs="Courier New" w:eastAsia="Times New Roman" w:hAnsi="Courier New"/>
            <w:color w:val="FF0000"/>
            <w:sz w:val="20"/>
            <w:szCs w:val="20"/>
          </w:rPr>
          <w:t xml:space="preserve">                </w:t>
        </w:r>
      </w:ins>
      <w:ins w:author="Unknown" w:date="0-00-00T00:00:00Z" w:id="92">
        <w:r>
          <w:rPr>
            <w:rFonts w:ascii="Courier New" w:cs="Courier New" w:eastAsia="Times New Roman" w:hAnsi="Courier New"/>
            <w:color w:val="FF0000"/>
            <w:sz w:val="20"/>
            <w:szCs w:val="20"/>
          </w:rPr>
          <w:t>i++;</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93">
        <w:r>
          <w:rPr>
            <w:rFonts w:ascii="Courier New" w:cs="Courier New" w:eastAsia="Times New Roman" w:hAnsi="Courier New"/>
            <w:color w:val="FF0000"/>
            <w:sz w:val="20"/>
            <w:szCs w:val="20"/>
          </w:rPr>
          <w:t xml:space="preserve">        </w:t>
        </w:r>
      </w:ins>
      <w:ins w:author="Unknown" w:date="0-00-00T00:00:00Z" w:id="94">
        <w:r>
          <w:rPr>
            <w:rFonts w:ascii="Courier New" w:cs="Courier New" w:eastAsia="Times New Roman" w:hAnsi="Courier New"/>
            <w:color w:val="FF0000"/>
            <w:sz w:val="20"/>
            <w:szCs w:val="20"/>
          </w:rPr>
          <w:t>}</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95">
        <w:r>
          <w:rPr>
            <w:rFonts w:ascii="Courier New" w:cs="Courier New" w:eastAsia="Times New Roman" w:hAnsi="Courier New"/>
            <w:color w:val="FF0000"/>
            <w:sz w:val="20"/>
            <w:szCs w:val="20"/>
          </w:rPr>
          <w:t xml:space="preserve">        </w:t>
        </w:r>
      </w:ins>
      <w:ins w:author="Unknown" w:date="0-00-00T00:00:00Z" w:id="96">
        <w:r>
          <w:rPr>
            <w:rFonts w:ascii="Courier New" w:cs="Courier New" w:eastAsia="Times New Roman" w:hAnsi="Courier New"/>
            <w:color w:val="FF0000"/>
            <w:sz w:val="20"/>
            <w:szCs w:val="20"/>
          </w:rPr>
          <w:t>catch(ArithmeticException e)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97">
        <w:r>
          <w:rPr>
            <w:rFonts w:ascii="Courier New" w:cs="Courier New" w:eastAsia="Times New Roman" w:hAnsi="Courier New"/>
            <w:color w:val="FF0000"/>
            <w:sz w:val="20"/>
            <w:szCs w:val="20"/>
          </w:rPr>
          <w:t xml:space="preserve">            </w:t>
        </w:r>
      </w:ins>
      <w:ins w:author="Unknown" w:date="0-00-00T00:00:00Z" w:id="98">
        <w:r>
          <w:rPr>
            <w:rFonts w:ascii="Courier New" w:cs="Courier New" w:eastAsia="Times New Roman" w:hAnsi="Courier New"/>
            <w:color w:val="FF0000"/>
            <w:sz w:val="20"/>
            <w:szCs w:val="20"/>
          </w:rPr>
          <w:t>System.out.println(0);</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99">
        <w:r>
          <w:rPr>
            <w:rFonts w:ascii="Courier New" w:cs="Courier New" w:eastAsia="Times New Roman" w:hAnsi="Courier New"/>
            <w:color w:val="FF0000"/>
            <w:sz w:val="20"/>
            <w:szCs w:val="20"/>
          </w:rPr>
          <w:t xml:space="preserve">        </w:t>
        </w:r>
      </w:ins>
      <w:ins w:author="Unknown" w:date="0-00-00T00:00:00Z" w:id="100">
        <w:r>
          <w:rPr>
            <w:rFonts w:ascii="Courier New" w:cs="Courier New" w:eastAsia="Times New Roman" w:hAnsi="Courier New"/>
            <w:color w:val="FF0000"/>
            <w:sz w:val="20"/>
            <w:szCs w:val="20"/>
          </w:rPr>
          <w:t>}</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01">
        <w:r>
          <w:rPr>
            <w:rFonts w:ascii="Courier New" w:cs="Courier New" w:eastAsia="Times New Roman" w:hAnsi="Courier New"/>
            <w:color w:val="FF0000"/>
            <w:sz w:val="20"/>
            <w:szCs w:val="20"/>
          </w:rPr>
          <w:t xml:space="preserve">        </w:t>
        </w:r>
      </w:ins>
      <w:ins w:author="Unknown" w:date="0-00-00T00:00:00Z" w:id="102">
        <w:r>
          <w:rPr>
            <w:rFonts w:ascii="Courier New" w:cs="Courier New" w:eastAsia="Times New Roman" w:hAnsi="Courier New"/>
            <w:color w:val="FF0000"/>
            <w:sz w:val="20"/>
            <w:szCs w:val="20"/>
          </w:rPr>
          <w:t>catch(ArrayIndexOutOfBoundsException e)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03">
        <w:r>
          <w:rPr>
            <w:rFonts w:ascii="Courier New" w:cs="Courier New" w:eastAsia="Times New Roman" w:hAnsi="Courier New"/>
            <w:color w:val="FF0000"/>
            <w:sz w:val="20"/>
            <w:szCs w:val="20"/>
          </w:rPr>
          <w:t xml:space="preserve">            </w:t>
        </w:r>
      </w:ins>
      <w:ins w:author="Unknown" w:date="0-00-00T00:00:00Z" w:id="104">
        <w:r>
          <w:rPr>
            <w:rFonts w:ascii="Courier New" w:cs="Courier New" w:eastAsia="Times New Roman" w:hAnsi="Courier New"/>
            <w:color w:val="FF0000"/>
            <w:sz w:val="20"/>
            <w:szCs w:val="20"/>
          </w:rPr>
          <w:t>System.out.println(1);</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05">
        <w:r>
          <w:rPr>
            <w:rFonts w:ascii="Courier New" w:cs="Courier New" w:eastAsia="Times New Roman" w:hAnsi="Courier New"/>
            <w:color w:val="FF0000"/>
            <w:sz w:val="20"/>
            <w:szCs w:val="20"/>
          </w:rPr>
          <w:t xml:space="preserve">        </w:t>
        </w:r>
      </w:ins>
      <w:ins w:author="Unknown" w:date="0-00-00T00:00:00Z" w:id="106">
        <w:r>
          <w:rPr>
            <w:rFonts w:ascii="Courier New" w:cs="Courier New" w:eastAsia="Times New Roman" w:hAnsi="Courier New"/>
            <w:color w:val="FF0000"/>
            <w:sz w:val="20"/>
            <w:szCs w:val="20"/>
          </w:rPr>
          <w:t>}</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07">
        <w:r>
          <w:rPr>
            <w:rFonts w:ascii="Courier New" w:cs="Courier New" w:eastAsia="Times New Roman" w:hAnsi="Courier New"/>
            <w:color w:val="FF0000"/>
            <w:sz w:val="20"/>
            <w:szCs w:val="20"/>
          </w:rPr>
          <w:t xml:space="preserve">        </w:t>
        </w:r>
      </w:ins>
      <w:ins w:author="Unknown" w:date="0-00-00T00:00:00Z" w:id="108">
        <w:r>
          <w:rPr>
            <w:rFonts w:ascii="Courier New" w:cs="Courier New" w:eastAsia="Times New Roman" w:hAnsi="Courier New"/>
            <w:color w:val="FF0000"/>
            <w:sz w:val="20"/>
            <w:szCs w:val="20"/>
          </w:rPr>
          <w:t>catch(Exception e)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09">
        <w:r>
          <w:rPr>
            <w:rFonts w:ascii="Courier New" w:cs="Courier New" w:eastAsia="Times New Roman" w:hAnsi="Courier New"/>
            <w:color w:val="FF0000"/>
            <w:sz w:val="20"/>
            <w:szCs w:val="20"/>
          </w:rPr>
          <w:t xml:space="preserve">            </w:t>
        </w:r>
      </w:ins>
      <w:ins w:author="Unknown" w:date="0-00-00T00:00:00Z" w:id="110">
        <w:r>
          <w:rPr>
            <w:rFonts w:ascii="Courier New" w:cs="Courier New" w:eastAsia="Times New Roman" w:hAnsi="Courier New"/>
            <w:color w:val="FF0000"/>
            <w:sz w:val="20"/>
            <w:szCs w:val="20"/>
          </w:rPr>
          <w:t>System.out.println(2);</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11">
        <w:r>
          <w:rPr>
            <w:rFonts w:ascii="Courier New" w:cs="Courier New" w:eastAsia="Times New Roman" w:hAnsi="Courier New"/>
            <w:color w:val="FF0000"/>
            <w:sz w:val="20"/>
            <w:szCs w:val="20"/>
          </w:rPr>
          <w:t xml:space="preserve">        </w:t>
        </w:r>
      </w:ins>
      <w:ins w:author="Unknown" w:date="0-00-00T00:00:00Z" w:id="112">
        <w:r>
          <w:rPr>
            <w:rFonts w:ascii="Courier New" w:cs="Courier New" w:eastAsia="Times New Roman" w:hAnsi="Courier New"/>
            <w:color w:val="FF0000"/>
            <w:sz w:val="20"/>
            <w:szCs w:val="20"/>
          </w:rPr>
          <w:t>}</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13">
        <w:r>
          <w:rPr>
            <w:rFonts w:ascii="Courier New" w:cs="Courier New" w:eastAsia="Times New Roman" w:hAnsi="Courier New"/>
            <w:color w:val="FF0000"/>
            <w:sz w:val="20"/>
            <w:szCs w:val="20"/>
          </w:rPr>
          <w:t xml:space="preserve">        </w:t>
        </w:r>
      </w:ins>
      <w:ins w:author="Unknown" w:date="0-00-00T00:00:00Z" w:id="114">
        <w:r>
          <w:rPr>
            <w:rFonts w:ascii="Courier New" w:cs="Courier New" w:eastAsia="Times New Roman" w:hAnsi="Courier New"/>
            <w:color w:val="FF0000"/>
            <w:sz w:val="20"/>
            <w:szCs w:val="20"/>
          </w:rPr>
          <w:t>finally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15">
        <w:r>
          <w:rPr>
            <w:rFonts w:ascii="Courier New" w:cs="Courier New" w:eastAsia="Times New Roman" w:hAnsi="Courier New"/>
            <w:color w:val="FF0000"/>
            <w:sz w:val="20"/>
            <w:szCs w:val="20"/>
          </w:rPr>
          <w:t xml:space="preserve">            </w:t>
        </w:r>
      </w:ins>
      <w:ins w:author="Unknown" w:date="0-00-00T00:00:00Z" w:id="116">
        <w:r>
          <w:rPr>
            <w:rFonts w:ascii="Courier New" w:cs="Courier New" w:eastAsia="Times New Roman" w:hAnsi="Courier New"/>
            <w:color w:val="FF0000"/>
            <w:sz w:val="20"/>
            <w:szCs w:val="20"/>
          </w:rPr>
          <w:t>System.out.println(3);</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17">
        <w:r>
          <w:rPr>
            <w:rFonts w:ascii="Courier New" w:cs="Courier New" w:eastAsia="Times New Roman" w:hAnsi="Courier New"/>
            <w:color w:val="FF0000"/>
            <w:sz w:val="20"/>
            <w:szCs w:val="20"/>
          </w:rPr>
          <w:t xml:space="preserve">        </w:t>
        </w:r>
      </w:ins>
      <w:ins w:author="Unknown" w:date="0-00-00T00:00:00Z" w:id="118">
        <w:r>
          <w:rPr>
            <w:rFonts w:ascii="Courier New" w:cs="Courier New" w:eastAsia="Times New Roman" w:hAnsi="Courier New"/>
            <w:color w:val="FF0000"/>
            <w:sz w:val="20"/>
            <w:szCs w:val="20"/>
          </w:rPr>
          <w:t>}</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19">
        <w:r>
          <w:rPr>
            <w:rFonts w:ascii="Courier New" w:cs="Courier New" w:eastAsia="Times New Roman" w:hAnsi="Courier New"/>
            <w:color w:val="FF0000"/>
            <w:sz w:val="20"/>
            <w:szCs w:val="20"/>
          </w:rPr>
          <w:t xml:space="preserve">        </w:t>
        </w:r>
      </w:ins>
      <w:ins w:author="Unknown" w:date="0-00-00T00:00:00Z" w:id="120">
        <w:r>
          <w:rPr>
            <w:rFonts w:ascii="Courier New" w:cs="Courier New" w:eastAsia="Times New Roman" w:hAnsi="Courier New"/>
            <w:color w:val="FF0000"/>
            <w:sz w:val="20"/>
            <w:szCs w:val="20"/>
          </w:rPr>
          <w:t>System.out.println(4);</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21">
        <w:r>
          <w:rPr>
            <w:rFonts w:ascii="Courier New" w:cs="Courier New" w:eastAsia="Times New Roman" w:hAnsi="Courier New"/>
            <w:color w:val="FF0000"/>
            <w:sz w:val="20"/>
            <w:szCs w:val="20"/>
          </w:rPr>
          <w:t xml:space="preserve">     </w:t>
        </w:r>
      </w:ins>
      <w:ins w:author="Unknown" w:date="0-00-00T00:00:00Z" w:id="122">
        <w:r>
          <w:rPr>
            <w:rFonts w:ascii="Courier New" w:cs="Courier New" w:eastAsia="Times New Roman" w:hAnsi="Courier New"/>
            <w:color w:val="FF0000"/>
            <w:sz w:val="20"/>
            <w:szCs w:val="20"/>
          </w:rPr>
          <w:t>}</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23">
        <w:r>
          <w:rPr>
            <w:rFonts w:ascii="Courier New" w:cs="Courier New" w:eastAsia="Times New Roman" w:hAnsi="Courier New"/>
            <w:color w:val="FF0000"/>
            <w:sz w:val="20"/>
            <w:szCs w:val="20"/>
          </w:rPr>
          <w:t>}</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24">
        <w:r>
          <w:rPr>
            <w:rFonts w:ascii="Courier New" w:cs="Courier New" w:eastAsia="Times New Roman" w:hAnsi="Courier New"/>
            <w:color w:val="FF0000"/>
            <w:sz w:val="20"/>
            <w:szCs w:val="20"/>
          </w:rPr>
          <w:t xml:space="preserve">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numPr>
          <w:ilvl w:val="1"/>
          <w:numId w:val="2"/>
        </w:numPr>
        <w:spacing w:after="28" w:before="28" w:line="100" w:lineRule="atLeast"/>
      </w:pPr>
      <w:ins w:author="Unknown" w:date="0-00-00T00:00:00Z" w:id="125">
        <w:r>
          <w:rPr>
            <w:rFonts w:ascii="Times New Roman" w:cs="Times New Roman" w:eastAsia="Times New Roman" w:hAnsi="Times New Roman"/>
            <w:sz w:val="24"/>
            <w:szCs w:val="24"/>
          </w:rPr>
          <w:t>0</w:t>
        </w:r>
      </w:ins>
    </w:p>
    <w:p>
      <w:pPr>
        <w:pStyle w:val="style0"/>
        <w:numPr>
          <w:ilvl w:val="1"/>
          <w:numId w:val="2"/>
        </w:numPr>
        <w:spacing w:after="28" w:before="28" w:line="100" w:lineRule="atLeast"/>
      </w:pPr>
      <w:ins w:author="Unknown" w:date="0-00-00T00:00:00Z" w:id="126">
        <w:r>
          <w:rPr>
            <w:rFonts w:ascii="Times New Roman" w:cs="Times New Roman" w:eastAsia="Times New Roman" w:hAnsi="Times New Roman"/>
            <w:sz w:val="24"/>
            <w:szCs w:val="24"/>
          </w:rPr>
          <w:t>1</w:t>
        </w:r>
      </w:ins>
    </w:p>
    <w:p>
      <w:pPr>
        <w:pStyle w:val="style0"/>
        <w:numPr>
          <w:ilvl w:val="1"/>
          <w:numId w:val="2"/>
        </w:numPr>
        <w:spacing w:after="28" w:before="28" w:line="100" w:lineRule="atLeast"/>
      </w:pPr>
      <w:ins w:author="Unknown" w:date="0-00-00T00:00:00Z" w:id="127">
        <w:r>
          <w:rPr>
            <w:rFonts w:ascii="Times New Roman" w:cs="Times New Roman" w:eastAsia="Times New Roman" w:hAnsi="Times New Roman"/>
            <w:sz w:val="24"/>
            <w:szCs w:val="24"/>
          </w:rPr>
          <w:t>2</w:t>
        </w:r>
      </w:ins>
    </w:p>
    <w:p>
      <w:pPr>
        <w:pStyle w:val="style0"/>
        <w:numPr>
          <w:ilvl w:val="1"/>
          <w:numId w:val="2"/>
        </w:numPr>
        <w:spacing w:after="28" w:before="28" w:line="100" w:lineRule="atLeast"/>
      </w:pPr>
      <w:ins w:author="Unknown" w:date="0-00-00T00:00:00Z" w:id="128">
        <w:r>
          <w:rPr>
            <w:rFonts w:ascii="Times New Roman" w:cs="Times New Roman" w:eastAsia="Times New Roman" w:hAnsi="Times New Roman"/>
            <w:sz w:val="24"/>
            <w:szCs w:val="24"/>
          </w:rPr>
          <w:t>3</w:t>
        </w:r>
      </w:ins>
    </w:p>
    <w:p>
      <w:pPr>
        <w:pStyle w:val="style0"/>
        <w:numPr>
          <w:ilvl w:val="1"/>
          <w:numId w:val="2"/>
        </w:numPr>
        <w:spacing w:after="28" w:before="28" w:line="100" w:lineRule="atLeast"/>
      </w:pPr>
      <w:ins w:author="Unknown" w:date="0-00-00T00:00:00Z" w:id="129">
        <w:r>
          <w:rPr>
            <w:rFonts w:ascii="Times New Roman" w:cs="Times New Roman" w:eastAsia="Times New Roman" w:hAnsi="Times New Roman"/>
            <w:sz w:val="24"/>
            <w:szCs w:val="24"/>
          </w:rPr>
          <w:t>4</w:t>
        </w:r>
      </w:ins>
    </w:p>
    <w:p>
      <w:pPr>
        <w:pStyle w:val="style0"/>
        <w:numPr>
          <w:ilvl w:val="0"/>
          <w:numId w:val="2"/>
        </w:numPr>
        <w:spacing w:after="28" w:before="28" w:line="100" w:lineRule="atLeast"/>
      </w:pPr>
      <w:ins w:author="Unknown" w:date="0-00-00T00:00:00Z" w:id="130">
        <w:r>
          <w:rPr>
            <w:rFonts w:ascii="Times New Roman" w:cs="Times New Roman" w:eastAsia="Times New Roman" w:hAnsi="Times New Roman"/>
            <w:sz w:val="24"/>
            <w:szCs w:val="24"/>
          </w:rPr>
          <w:t>What all gets printed when the following gets compiled and run. Select the two correct answers.</w:t>
        </w:r>
      </w:ins>
    </w:p>
    <w:p>
      <w:pPr>
        <w:pStyle w:val="style0"/>
        <w:spacing w:after="0" w:before="0" w:line="100" w:lineRule="atLeast"/>
        <w:ind w:hanging="0" w:left="720" w:right="0"/>
      </w:pPr>
      <w:r>
        <w:rPr/>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31">
        <w:r>
          <w:rPr>
            <w:rFonts w:ascii="Courier New" w:cs="Courier New" w:eastAsia="Times New Roman" w:hAnsi="Courier New"/>
            <w:color w:val="FF0000"/>
            <w:sz w:val="20"/>
            <w:szCs w:val="20"/>
          </w:rPr>
          <w:t>public class test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32">
        <w:r>
          <w:rPr>
            <w:rFonts w:ascii="Courier New" w:cs="Courier New" w:eastAsia="Times New Roman" w:hAnsi="Courier New"/>
            <w:color w:val="FF0000"/>
            <w:sz w:val="20"/>
            <w:szCs w:val="20"/>
          </w:rPr>
          <w:t xml:space="preserve">    </w:t>
        </w:r>
      </w:ins>
      <w:ins w:author="Unknown" w:date="0-00-00T00:00:00Z" w:id="133">
        <w:r>
          <w:rPr>
            <w:rFonts w:ascii="Courier New" w:cs="Courier New" w:eastAsia="Times New Roman" w:hAnsi="Courier New"/>
            <w:color w:val="FF0000"/>
            <w:sz w:val="20"/>
            <w:szCs w:val="20"/>
          </w:rPr>
          <w:t xml:space="preserve">public static void main(String args[]) {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34">
        <w:r>
          <w:rPr>
            <w:rFonts w:ascii="Courier New" w:cs="Courier New" w:eastAsia="Times New Roman" w:hAnsi="Courier New"/>
            <w:color w:val="FF0000"/>
            <w:sz w:val="20"/>
            <w:szCs w:val="20"/>
          </w:rPr>
          <w:t xml:space="preserve">    </w:t>
        </w:r>
      </w:ins>
      <w:ins w:author="Unknown" w:date="0-00-00T00:00:00Z" w:id="135">
        <w:r>
          <w:rPr>
            <w:rFonts w:ascii="Courier New" w:cs="Courier New" w:eastAsia="Times New Roman" w:hAnsi="Courier New"/>
            <w:color w:val="FF0000"/>
            <w:sz w:val="20"/>
            <w:szCs w:val="20"/>
          </w:rPr>
          <w:t>String s1 = "abc";</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36">
        <w:r>
          <w:rPr>
            <w:rFonts w:ascii="Courier New" w:cs="Courier New" w:eastAsia="Times New Roman" w:hAnsi="Courier New"/>
            <w:color w:val="FF0000"/>
            <w:sz w:val="20"/>
            <w:szCs w:val="20"/>
          </w:rPr>
          <w:t xml:space="preserve">    </w:t>
        </w:r>
      </w:ins>
      <w:ins w:author="Unknown" w:date="0-00-00T00:00:00Z" w:id="137">
        <w:r>
          <w:rPr>
            <w:rFonts w:ascii="Courier New" w:cs="Courier New" w:eastAsia="Times New Roman" w:hAnsi="Courier New"/>
            <w:color w:val="FF0000"/>
            <w:sz w:val="20"/>
            <w:szCs w:val="20"/>
          </w:rPr>
          <w:t>String s2 = "abc";</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38">
        <w:r>
          <w:rPr>
            <w:rFonts w:ascii="Courier New" w:cs="Courier New" w:eastAsia="Times New Roman" w:hAnsi="Courier New"/>
            <w:color w:val="FF0000"/>
            <w:sz w:val="20"/>
            <w:szCs w:val="20"/>
          </w:rPr>
          <w:t xml:space="preserve">    </w:t>
        </w:r>
      </w:ins>
      <w:ins w:author="Unknown" w:date="0-00-00T00:00:00Z" w:id="139">
        <w:r>
          <w:rPr>
            <w:rFonts w:ascii="Courier New" w:cs="Courier New" w:eastAsia="Times New Roman" w:hAnsi="Courier New"/>
            <w:color w:val="FF0000"/>
            <w:sz w:val="20"/>
            <w:szCs w:val="20"/>
          </w:rPr>
          <w:t>if(s1 == s2)</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40">
        <w:r>
          <w:rPr>
            <w:rFonts w:ascii="Courier New" w:cs="Courier New" w:eastAsia="Times New Roman" w:hAnsi="Courier New"/>
            <w:color w:val="FF0000"/>
            <w:sz w:val="20"/>
            <w:szCs w:val="20"/>
          </w:rPr>
          <w:t xml:space="preserve">        </w:t>
        </w:r>
      </w:ins>
      <w:ins w:author="Unknown" w:date="0-00-00T00:00:00Z" w:id="141">
        <w:r>
          <w:rPr>
            <w:rFonts w:ascii="Courier New" w:cs="Courier New" w:eastAsia="Times New Roman" w:hAnsi="Courier New"/>
            <w:color w:val="FF0000"/>
            <w:sz w:val="20"/>
            <w:szCs w:val="20"/>
          </w:rPr>
          <w:t>System.out.println(1);</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42">
        <w:r>
          <w:rPr>
            <w:rFonts w:ascii="Courier New" w:cs="Courier New" w:eastAsia="Times New Roman" w:hAnsi="Courier New"/>
            <w:color w:val="FF0000"/>
            <w:sz w:val="20"/>
            <w:szCs w:val="20"/>
          </w:rPr>
          <w:t xml:space="preserve">    </w:t>
        </w:r>
      </w:ins>
      <w:ins w:author="Unknown" w:date="0-00-00T00:00:00Z" w:id="143">
        <w:r>
          <w:rPr>
            <w:rFonts w:ascii="Courier New" w:cs="Courier New" w:eastAsia="Times New Roman" w:hAnsi="Courier New"/>
            <w:color w:val="FF0000"/>
            <w:sz w:val="20"/>
            <w:szCs w:val="20"/>
          </w:rPr>
          <w:t>else</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44">
        <w:r>
          <w:rPr>
            <w:rFonts w:ascii="Courier New" w:cs="Courier New" w:eastAsia="Times New Roman" w:hAnsi="Courier New"/>
            <w:color w:val="FF0000"/>
            <w:sz w:val="20"/>
            <w:szCs w:val="20"/>
          </w:rPr>
          <w:t xml:space="preserve">        </w:t>
        </w:r>
      </w:ins>
      <w:ins w:author="Unknown" w:date="0-00-00T00:00:00Z" w:id="145">
        <w:r>
          <w:rPr>
            <w:rFonts w:ascii="Courier New" w:cs="Courier New" w:eastAsia="Times New Roman" w:hAnsi="Courier New"/>
            <w:color w:val="FF0000"/>
            <w:sz w:val="20"/>
            <w:szCs w:val="20"/>
          </w:rPr>
          <w:t>System.out.println(2);</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46">
        <w:r>
          <w:rPr>
            <w:rFonts w:ascii="Courier New" w:cs="Courier New" w:eastAsia="Times New Roman" w:hAnsi="Courier New"/>
            <w:color w:val="FF0000"/>
            <w:sz w:val="20"/>
            <w:szCs w:val="20"/>
          </w:rPr>
          <w:t xml:space="preserve">    </w:t>
        </w:r>
      </w:ins>
      <w:ins w:author="Unknown" w:date="0-00-00T00:00:00Z" w:id="147">
        <w:r>
          <w:rPr>
            <w:rFonts w:ascii="Courier New" w:cs="Courier New" w:eastAsia="Times New Roman" w:hAnsi="Courier New"/>
            <w:color w:val="FF0000"/>
            <w:sz w:val="20"/>
            <w:szCs w:val="20"/>
          </w:rPr>
          <w:t>if(s1.equals(s2))</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48">
        <w:r>
          <w:rPr>
            <w:rFonts w:ascii="Courier New" w:cs="Courier New" w:eastAsia="Times New Roman" w:hAnsi="Courier New"/>
            <w:color w:val="FF0000"/>
            <w:sz w:val="20"/>
            <w:szCs w:val="20"/>
          </w:rPr>
          <w:t xml:space="preserve">        </w:t>
        </w:r>
      </w:ins>
      <w:ins w:author="Unknown" w:date="0-00-00T00:00:00Z" w:id="149">
        <w:r>
          <w:rPr>
            <w:rFonts w:ascii="Courier New" w:cs="Courier New" w:eastAsia="Times New Roman" w:hAnsi="Courier New"/>
            <w:color w:val="FF0000"/>
            <w:sz w:val="20"/>
            <w:szCs w:val="20"/>
          </w:rPr>
          <w:t>System.out.println(3);</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50">
        <w:r>
          <w:rPr>
            <w:rFonts w:ascii="Courier New" w:cs="Courier New" w:eastAsia="Times New Roman" w:hAnsi="Courier New"/>
            <w:color w:val="FF0000"/>
            <w:sz w:val="20"/>
            <w:szCs w:val="20"/>
          </w:rPr>
          <w:t xml:space="preserve">    </w:t>
        </w:r>
      </w:ins>
      <w:ins w:author="Unknown" w:date="0-00-00T00:00:00Z" w:id="151">
        <w:r>
          <w:rPr>
            <w:rFonts w:ascii="Courier New" w:cs="Courier New" w:eastAsia="Times New Roman" w:hAnsi="Courier New"/>
            <w:color w:val="FF0000"/>
            <w:sz w:val="20"/>
            <w:szCs w:val="20"/>
          </w:rPr>
          <w:t>else</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52">
        <w:r>
          <w:rPr>
            <w:rFonts w:ascii="Courier New" w:cs="Courier New" w:eastAsia="Times New Roman" w:hAnsi="Courier New"/>
            <w:color w:val="FF0000"/>
            <w:sz w:val="20"/>
            <w:szCs w:val="20"/>
          </w:rPr>
          <w:t xml:space="preserve">        </w:t>
        </w:r>
      </w:ins>
      <w:ins w:author="Unknown" w:date="0-00-00T00:00:00Z" w:id="153">
        <w:r>
          <w:rPr>
            <w:rFonts w:ascii="Courier New" w:cs="Courier New" w:eastAsia="Times New Roman" w:hAnsi="Courier New"/>
            <w:color w:val="FF0000"/>
            <w:sz w:val="20"/>
            <w:szCs w:val="20"/>
          </w:rPr>
          <w:t>System.out.println(4);</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54">
        <w:r>
          <w:rPr>
            <w:rFonts w:ascii="Courier New" w:cs="Courier New" w:eastAsia="Times New Roman" w:hAnsi="Courier New"/>
            <w:color w:val="FF0000"/>
            <w:sz w:val="20"/>
            <w:szCs w:val="20"/>
          </w:rPr>
          <w:t xml:space="preserve">    </w:t>
        </w:r>
      </w:ins>
      <w:ins w:author="Unknown" w:date="0-00-00T00:00:00Z" w:id="155">
        <w:r>
          <w:rPr>
            <w:rFonts w:ascii="Courier New" w:cs="Courier New" w:eastAsia="Times New Roman" w:hAnsi="Courier New"/>
            <w:color w:val="FF0000"/>
            <w:sz w:val="20"/>
            <w:szCs w:val="20"/>
          </w:rPr>
          <w:t>}</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56">
        <w:r>
          <w:rPr>
            <w:rFonts w:ascii="Courier New" w:cs="Courier New" w:eastAsia="Times New Roman" w:hAnsi="Courier New"/>
            <w:color w:val="FF0000"/>
            <w:sz w:val="20"/>
            <w:szCs w:val="20"/>
          </w:rPr>
          <w:t>}</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57">
        <w:r>
          <w:rPr>
            <w:rFonts w:ascii="Courier New" w:cs="Courier New" w:eastAsia="Times New Roman" w:hAnsi="Courier New"/>
            <w:color w:val="FF0000"/>
            <w:sz w:val="20"/>
            <w:szCs w:val="20"/>
          </w:rPr>
          <w:t xml:space="preserve">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numPr>
          <w:ilvl w:val="1"/>
          <w:numId w:val="2"/>
        </w:numPr>
        <w:spacing w:after="28" w:before="28" w:line="100" w:lineRule="atLeast"/>
      </w:pPr>
      <w:ins w:author="Unknown" w:date="0-00-00T00:00:00Z" w:id="158">
        <w:r>
          <w:rPr>
            <w:rFonts w:ascii="Times New Roman" w:cs="Times New Roman" w:eastAsia="Times New Roman" w:hAnsi="Times New Roman"/>
            <w:sz w:val="24"/>
            <w:szCs w:val="24"/>
          </w:rPr>
          <w:t>1</w:t>
        </w:r>
      </w:ins>
    </w:p>
    <w:p>
      <w:pPr>
        <w:pStyle w:val="style0"/>
        <w:numPr>
          <w:ilvl w:val="1"/>
          <w:numId w:val="2"/>
        </w:numPr>
        <w:spacing w:after="28" w:before="28" w:line="100" w:lineRule="atLeast"/>
      </w:pPr>
      <w:ins w:author="Unknown" w:date="0-00-00T00:00:00Z" w:id="159">
        <w:r>
          <w:rPr>
            <w:rFonts w:ascii="Times New Roman" w:cs="Times New Roman" w:eastAsia="Times New Roman" w:hAnsi="Times New Roman"/>
            <w:sz w:val="24"/>
            <w:szCs w:val="24"/>
          </w:rPr>
          <w:t>2</w:t>
        </w:r>
      </w:ins>
    </w:p>
    <w:p>
      <w:pPr>
        <w:pStyle w:val="style0"/>
        <w:numPr>
          <w:ilvl w:val="1"/>
          <w:numId w:val="2"/>
        </w:numPr>
        <w:spacing w:after="28" w:before="28" w:line="100" w:lineRule="atLeast"/>
      </w:pPr>
      <w:ins w:author="Unknown" w:date="0-00-00T00:00:00Z" w:id="160">
        <w:r>
          <w:rPr>
            <w:rFonts w:ascii="Times New Roman" w:cs="Times New Roman" w:eastAsia="Times New Roman" w:hAnsi="Times New Roman"/>
            <w:sz w:val="24"/>
            <w:szCs w:val="24"/>
          </w:rPr>
          <w:t>3</w:t>
        </w:r>
      </w:ins>
    </w:p>
    <w:p>
      <w:pPr>
        <w:pStyle w:val="style0"/>
        <w:numPr>
          <w:ilvl w:val="1"/>
          <w:numId w:val="2"/>
        </w:numPr>
        <w:spacing w:after="28" w:before="28" w:line="100" w:lineRule="atLeast"/>
      </w:pPr>
      <w:ins w:author="Unknown" w:date="0-00-00T00:00:00Z" w:id="161">
        <w:r>
          <w:rPr>
            <w:rFonts w:ascii="Times New Roman" w:cs="Times New Roman" w:eastAsia="Times New Roman" w:hAnsi="Times New Roman"/>
            <w:sz w:val="24"/>
            <w:szCs w:val="24"/>
          </w:rPr>
          <w:t>4</w:t>
        </w:r>
      </w:ins>
    </w:p>
    <w:p>
      <w:pPr>
        <w:pStyle w:val="style0"/>
        <w:numPr>
          <w:ilvl w:val="0"/>
          <w:numId w:val="2"/>
        </w:numPr>
        <w:spacing w:after="28" w:before="28" w:line="100" w:lineRule="atLeast"/>
      </w:pPr>
      <w:ins w:author="Unknown" w:date="0-00-00T00:00:00Z" w:id="162">
        <w:r>
          <w:rPr>
            <w:rFonts w:ascii="Times New Roman" w:cs="Times New Roman" w:eastAsia="Times New Roman" w:hAnsi="Times New Roman"/>
            <w:sz w:val="24"/>
            <w:szCs w:val="24"/>
          </w:rPr>
          <w:t>What all gets printed when the following gets compiled and run. Select the two correct answers.</w:t>
        </w:r>
      </w:ins>
    </w:p>
    <w:p>
      <w:pPr>
        <w:pStyle w:val="style0"/>
        <w:spacing w:after="0" w:before="0" w:line="100" w:lineRule="atLeast"/>
        <w:ind w:hanging="0" w:left="720" w:right="0"/>
      </w:pPr>
      <w:r>
        <w:rPr/>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63">
        <w:r>
          <w:rPr>
            <w:rFonts w:ascii="Courier New" w:cs="Courier New" w:eastAsia="Times New Roman" w:hAnsi="Courier New"/>
            <w:color w:val="FF0000"/>
            <w:sz w:val="20"/>
            <w:szCs w:val="20"/>
          </w:rPr>
          <w:t>public class test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64">
        <w:r>
          <w:rPr>
            <w:rFonts w:ascii="Courier New" w:cs="Courier New" w:eastAsia="Times New Roman" w:hAnsi="Courier New"/>
            <w:color w:val="FF0000"/>
            <w:sz w:val="20"/>
            <w:szCs w:val="20"/>
          </w:rPr>
          <w:t xml:space="preserve">    </w:t>
        </w:r>
      </w:ins>
      <w:ins w:author="Unknown" w:date="0-00-00T00:00:00Z" w:id="165">
        <w:r>
          <w:rPr>
            <w:rFonts w:ascii="Courier New" w:cs="Courier New" w:eastAsia="Times New Roman" w:hAnsi="Courier New"/>
            <w:color w:val="FF0000"/>
            <w:sz w:val="20"/>
            <w:szCs w:val="20"/>
          </w:rPr>
          <w:t xml:space="preserve">public static void main(String args[]) {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66">
        <w:r>
          <w:rPr>
            <w:rFonts w:ascii="Courier New" w:cs="Courier New" w:eastAsia="Times New Roman" w:hAnsi="Courier New"/>
            <w:color w:val="FF0000"/>
            <w:sz w:val="20"/>
            <w:szCs w:val="20"/>
          </w:rPr>
          <w:t xml:space="preserve">    </w:t>
        </w:r>
      </w:ins>
      <w:ins w:author="Unknown" w:date="0-00-00T00:00:00Z" w:id="167">
        <w:r>
          <w:rPr>
            <w:rFonts w:ascii="Courier New" w:cs="Courier New" w:eastAsia="Times New Roman" w:hAnsi="Courier New"/>
            <w:color w:val="FF0000"/>
            <w:sz w:val="20"/>
            <w:szCs w:val="20"/>
          </w:rPr>
          <w:t>String s1 = "abc";</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68">
        <w:r>
          <w:rPr>
            <w:rFonts w:ascii="Courier New" w:cs="Courier New" w:eastAsia="Times New Roman" w:hAnsi="Courier New"/>
            <w:color w:val="FF0000"/>
            <w:sz w:val="20"/>
            <w:szCs w:val="20"/>
          </w:rPr>
          <w:t xml:space="preserve">    </w:t>
        </w:r>
      </w:ins>
      <w:ins w:author="Unknown" w:date="0-00-00T00:00:00Z" w:id="169">
        <w:r>
          <w:rPr>
            <w:rFonts w:ascii="Courier New" w:cs="Courier New" w:eastAsia="Times New Roman" w:hAnsi="Courier New"/>
            <w:color w:val="FF0000"/>
            <w:sz w:val="20"/>
            <w:szCs w:val="20"/>
          </w:rPr>
          <w:t>String s2 = new String("abc");</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70">
        <w:r>
          <w:rPr>
            <w:rFonts w:ascii="Courier New" w:cs="Courier New" w:eastAsia="Times New Roman" w:hAnsi="Courier New"/>
            <w:color w:val="FF0000"/>
            <w:sz w:val="20"/>
            <w:szCs w:val="20"/>
          </w:rPr>
          <w:t xml:space="preserve">    </w:t>
        </w:r>
      </w:ins>
      <w:ins w:author="Unknown" w:date="0-00-00T00:00:00Z" w:id="171">
        <w:r>
          <w:rPr>
            <w:rFonts w:ascii="Courier New" w:cs="Courier New" w:eastAsia="Times New Roman" w:hAnsi="Courier New"/>
            <w:color w:val="FF0000"/>
            <w:sz w:val="20"/>
            <w:szCs w:val="20"/>
          </w:rPr>
          <w:t>if(s1 == s2)</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72">
        <w:r>
          <w:rPr>
            <w:rFonts w:ascii="Courier New" w:cs="Courier New" w:eastAsia="Times New Roman" w:hAnsi="Courier New"/>
            <w:color w:val="FF0000"/>
            <w:sz w:val="20"/>
            <w:szCs w:val="20"/>
          </w:rPr>
          <w:t xml:space="preserve">        </w:t>
        </w:r>
      </w:ins>
      <w:ins w:author="Unknown" w:date="0-00-00T00:00:00Z" w:id="173">
        <w:r>
          <w:rPr>
            <w:rFonts w:ascii="Courier New" w:cs="Courier New" w:eastAsia="Times New Roman" w:hAnsi="Courier New"/>
            <w:color w:val="FF0000"/>
            <w:sz w:val="20"/>
            <w:szCs w:val="20"/>
          </w:rPr>
          <w:t>System.out.println(1);</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74">
        <w:r>
          <w:rPr>
            <w:rFonts w:ascii="Courier New" w:cs="Courier New" w:eastAsia="Times New Roman" w:hAnsi="Courier New"/>
            <w:color w:val="FF0000"/>
            <w:sz w:val="20"/>
            <w:szCs w:val="20"/>
          </w:rPr>
          <w:t xml:space="preserve">    </w:t>
        </w:r>
      </w:ins>
      <w:ins w:author="Unknown" w:date="0-00-00T00:00:00Z" w:id="175">
        <w:r>
          <w:rPr>
            <w:rFonts w:ascii="Courier New" w:cs="Courier New" w:eastAsia="Times New Roman" w:hAnsi="Courier New"/>
            <w:color w:val="FF0000"/>
            <w:sz w:val="20"/>
            <w:szCs w:val="20"/>
          </w:rPr>
          <w:t>else</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76">
        <w:r>
          <w:rPr>
            <w:rFonts w:ascii="Courier New" w:cs="Courier New" w:eastAsia="Times New Roman" w:hAnsi="Courier New"/>
            <w:color w:val="FF0000"/>
            <w:sz w:val="20"/>
            <w:szCs w:val="20"/>
          </w:rPr>
          <w:t xml:space="preserve">        </w:t>
        </w:r>
      </w:ins>
      <w:ins w:author="Unknown" w:date="0-00-00T00:00:00Z" w:id="177">
        <w:r>
          <w:rPr>
            <w:rFonts w:ascii="Courier New" w:cs="Courier New" w:eastAsia="Times New Roman" w:hAnsi="Courier New"/>
            <w:color w:val="FF0000"/>
            <w:sz w:val="20"/>
            <w:szCs w:val="20"/>
          </w:rPr>
          <w:t>System.out.println(2);</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78">
        <w:r>
          <w:rPr>
            <w:rFonts w:ascii="Courier New" w:cs="Courier New" w:eastAsia="Times New Roman" w:hAnsi="Courier New"/>
            <w:color w:val="FF0000"/>
            <w:sz w:val="20"/>
            <w:szCs w:val="20"/>
          </w:rPr>
          <w:t xml:space="preserve">    </w:t>
        </w:r>
      </w:ins>
      <w:ins w:author="Unknown" w:date="0-00-00T00:00:00Z" w:id="179">
        <w:r>
          <w:rPr>
            <w:rFonts w:ascii="Courier New" w:cs="Courier New" w:eastAsia="Times New Roman" w:hAnsi="Courier New"/>
            <w:color w:val="FF0000"/>
            <w:sz w:val="20"/>
            <w:szCs w:val="20"/>
          </w:rPr>
          <w:t>if(s1.equals(s2))</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80">
        <w:r>
          <w:rPr>
            <w:rFonts w:ascii="Courier New" w:cs="Courier New" w:eastAsia="Times New Roman" w:hAnsi="Courier New"/>
            <w:color w:val="FF0000"/>
            <w:sz w:val="20"/>
            <w:szCs w:val="20"/>
          </w:rPr>
          <w:t xml:space="preserve">        </w:t>
        </w:r>
      </w:ins>
      <w:ins w:author="Unknown" w:date="0-00-00T00:00:00Z" w:id="181">
        <w:r>
          <w:rPr>
            <w:rFonts w:ascii="Courier New" w:cs="Courier New" w:eastAsia="Times New Roman" w:hAnsi="Courier New"/>
            <w:color w:val="FF0000"/>
            <w:sz w:val="20"/>
            <w:szCs w:val="20"/>
          </w:rPr>
          <w:t>System.out.println(3);</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82">
        <w:r>
          <w:rPr>
            <w:rFonts w:ascii="Courier New" w:cs="Courier New" w:eastAsia="Times New Roman" w:hAnsi="Courier New"/>
            <w:color w:val="FF0000"/>
            <w:sz w:val="20"/>
            <w:szCs w:val="20"/>
          </w:rPr>
          <w:t xml:space="preserve">    </w:t>
        </w:r>
      </w:ins>
      <w:ins w:author="Unknown" w:date="0-00-00T00:00:00Z" w:id="183">
        <w:r>
          <w:rPr>
            <w:rFonts w:ascii="Courier New" w:cs="Courier New" w:eastAsia="Times New Roman" w:hAnsi="Courier New"/>
            <w:color w:val="FF0000"/>
            <w:sz w:val="20"/>
            <w:szCs w:val="20"/>
          </w:rPr>
          <w:t>else</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84">
        <w:r>
          <w:rPr>
            <w:rFonts w:ascii="Courier New" w:cs="Courier New" w:eastAsia="Times New Roman" w:hAnsi="Courier New"/>
            <w:color w:val="FF0000"/>
            <w:sz w:val="20"/>
            <w:szCs w:val="20"/>
          </w:rPr>
          <w:t xml:space="preserve">        </w:t>
        </w:r>
      </w:ins>
      <w:ins w:author="Unknown" w:date="0-00-00T00:00:00Z" w:id="185">
        <w:r>
          <w:rPr>
            <w:rFonts w:ascii="Courier New" w:cs="Courier New" w:eastAsia="Times New Roman" w:hAnsi="Courier New"/>
            <w:color w:val="FF0000"/>
            <w:sz w:val="20"/>
            <w:szCs w:val="20"/>
          </w:rPr>
          <w:t>System.out.println(4);</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86">
        <w:r>
          <w:rPr>
            <w:rFonts w:ascii="Courier New" w:cs="Courier New" w:eastAsia="Times New Roman" w:hAnsi="Courier New"/>
            <w:color w:val="FF0000"/>
            <w:sz w:val="20"/>
            <w:szCs w:val="20"/>
          </w:rPr>
          <w:t xml:space="preserve">    </w:t>
        </w:r>
      </w:ins>
      <w:ins w:author="Unknown" w:date="0-00-00T00:00:00Z" w:id="187">
        <w:r>
          <w:rPr>
            <w:rFonts w:ascii="Courier New" w:cs="Courier New" w:eastAsia="Times New Roman" w:hAnsi="Courier New"/>
            <w:color w:val="FF0000"/>
            <w:sz w:val="20"/>
            <w:szCs w:val="20"/>
          </w:rPr>
          <w:t>}</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88">
        <w:r>
          <w:rPr>
            <w:rFonts w:ascii="Courier New" w:cs="Courier New" w:eastAsia="Times New Roman" w:hAnsi="Courier New"/>
            <w:color w:val="FF0000"/>
            <w:sz w:val="20"/>
            <w:szCs w:val="20"/>
          </w:rPr>
          <w:t>}</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189">
        <w:r>
          <w:rPr>
            <w:rFonts w:ascii="Courier New" w:cs="Courier New" w:eastAsia="Times New Roman" w:hAnsi="Courier New"/>
            <w:color w:val="FF0000"/>
            <w:sz w:val="20"/>
            <w:szCs w:val="20"/>
          </w:rPr>
          <w:t xml:space="preserve">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numPr>
          <w:ilvl w:val="1"/>
          <w:numId w:val="2"/>
        </w:numPr>
        <w:spacing w:after="28" w:before="28" w:line="100" w:lineRule="atLeast"/>
      </w:pPr>
      <w:ins w:author="Unknown" w:date="0-00-00T00:00:00Z" w:id="190">
        <w:r>
          <w:rPr>
            <w:rFonts w:ascii="Times New Roman" w:cs="Times New Roman" w:eastAsia="Times New Roman" w:hAnsi="Times New Roman"/>
            <w:sz w:val="24"/>
            <w:szCs w:val="24"/>
          </w:rPr>
          <w:t>1</w:t>
        </w:r>
      </w:ins>
    </w:p>
    <w:p>
      <w:pPr>
        <w:pStyle w:val="style0"/>
        <w:numPr>
          <w:ilvl w:val="1"/>
          <w:numId w:val="2"/>
        </w:numPr>
        <w:spacing w:after="28" w:before="28" w:line="100" w:lineRule="atLeast"/>
      </w:pPr>
      <w:ins w:author="Unknown" w:date="0-00-00T00:00:00Z" w:id="191">
        <w:r>
          <w:rPr>
            <w:rFonts w:ascii="Times New Roman" w:cs="Times New Roman" w:eastAsia="Times New Roman" w:hAnsi="Times New Roman"/>
            <w:sz w:val="24"/>
            <w:szCs w:val="24"/>
          </w:rPr>
          <w:t>2</w:t>
        </w:r>
      </w:ins>
    </w:p>
    <w:p>
      <w:pPr>
        <w:pStyle w:val="style0"/>
        <w:numPr>
          <w:ilvl w:val="1"/>
          <w:numId w:val="2"/>
        </w:numPr>
        <w:spacing w:after="28" w:before="28" w:line="100" w:lineRule="atLeast"/>
      </w:pPr>
      <w:ins w:author="Unknown" w:date="0-00-00T00:00:00Z" w:id="192">
        <w:r>
          <w:rPr>
            <w:rFonts w:ascii="Times New Roman" w:cs="Times New Roman" w:eastAsia="Times New Roman" w:hAnsi="Times New Roman"/>
            <w:sz w:val="24"/>
            <w:szCs w:val="24"/>
          </w:rPr>
          <w:t>3</w:t>
        </w:r>
      </w:ins>
    </w:p>
    <w:p>
      <w:pPr>
        <w:pStyle w:val="style0"/>
        <w:numPr>
          <w:ilvl w:val="1"/>
          <w:numId w:val="2"/>
        </w:numPr>
        <w:spacing w:after="28" w:before="28" w:line="100" w:lineRule="atLeast"/>
      </w:pPr>
      <w:ins w:author="Unknown" w:date="0-00-00T00:00:00Z" w:id="193">
        <w:r>
          <w:rPr>
            <w:rFonts w:ascii="Times New Roman" w:cs="Times New Roman" w:eastAsia="Times New Roman" w:hAnsi="Times New Roman"/>
            <w:sz w:val="24"/>
            <w:szCs w:val="24"/>
          </w:rPr>
          <w:t>4</w:t>
        </w:r>
      </w:ins>
    </w:p>
    <w:p>
      <w:pPr>
        <w:pStyle w:val="style0"/>
        <w:numPr>
          <w:ilvl w:val="0"/>
          <w:numId w:val="2"/>
        </w:numPr>
        <w:spacing w:after="28" w:before="28" w:line="100" w:lineRule="atLeast"/>
      </w:pPr>
      <w:ins w:author="Unknown" w:date="0-00-00T00:00:00Z" w:id="194">
        <w:r>
          <w:rPr>
            <w:rFonts w:ascii="Times New Roman" w:cs="Times New Roman" w:eastAsia="Times New Roman" w:hAnsi="Times New Roman"/>
            <w:sz w:val="24"/>
            <w:szCs w:val="24"/>
          </w:rPr>
          <w:t>Which of the following are legal array declarations. Select the three correct answers.</w:t>
        </w:r>
      </w:ins>
    </w:p>
    <w:p>
      <w:pPr>
        <w:pStyle w:val="style0"/>
        <w:numPr>
          <w:ilvl w:val="1"/>
          <w:numId w:val="2"/>
        </w:numPr>
        <w:spacing w:after="28" w:before="28" w:line="100" w:lineRule="atLeast"/>
      </w:pPr>
      <w:ins w:author="Unknown" w:date="0-00-00T00:00:00Z" w:id="195">
        <w:r>
          <w:rPr>
            <w:rFonts w:ascii="Times New Roman" w:cs="Times New Roman" w:eastAsia="Times New Roman" w:hAnsi="Times New Roman"/>
            <w:sz w:val="24"/>
            <w:szCs w:val="24"/>
          </w:rPr>
          <w:t>int i[5][];</w:t>
        </w:r>
      </w:ins>
    </w:p>
    <w:p>
      <w:pPr>
        <w:pStyle w:val="style0"/>
        <w:numPr>
          <w:ilvl w:val="1"/>
          <w:numId w:val="2"/>
        </w:numPr>
        <w:spacing w:after="28" w:before="28" w:line="100" w:lineRule="atLeast"/>
      </w:pPr>
      <w:ins w:author="Unknown" w:date="0-00-00T00:00:00Z" w:id="196">
        <w:r>
          <w:rPr>
            <w:rFonts w:ascii="Times New Roman" w:cs="Times New Roman" w:eastAsia="Times New Roman" w:hAnsi="Times New Roman"/>
            <w:sz w:val="24"/>
            <w:szCs w:val="24"/>
          </w:rPr>
          <w:t>int i[][];</w:t>
        </w:r>
      </w:ins>
    </w:p>
    <w:p>
      <w:pPr>
        <w:pStyle w:val="style0"/>
        <w:numPr>
          <w:ilvl w:val="1"/>
          <w:numId w:val="2"/>
        </w:numPr>
        <w:spacing w:after="28" w:before="28" w:line="100" w:lineRule="atLeast"/>
      </w:pPr>
      <w:ins w:author="Unknown" w:date="0-00-00T00:00:00Z" w:id="197">
        <w:r>
          <w:rPr>
            <w:rFonts w:ascii="Times New Roman" w:cs="Times New Roman" w:eastAsia="Times New Roman" w:hAnsi="Times New Roman"/>
            <w:sz w:val="24"/>
            <w:szCs w:val="24"/>
          </w:rPr>
          <w:t>int []i[];</w:t>
        </w:r>
      </w:ins>
    </w:p>
    <w:p>
      <w:pPr>
        <w:pStyle w:val="style0"/>
        <w:numPr>
          <w:ilvl w:val="1"/>
          <w:numId w:val="2"/>
        </w:numPr>
        <w:spacing w:after="28" w:before="28" w:line="100" w:lineRule="atLeast"/>
      </w:pPr>
      <w:ins w:author="Unknown" w:date="0-00-00T00:00:00Z" w:id="198">
        <w:r>
          <w:rPr>
            <w:rFonts w:ascii="Times New Roman" w:cs="Times New Roman" w:eastAsia="Times New Roman" w:hAnsi="Times New Roman"/>
            <w:sz w:val="24"/>
            <w:szCs w:val="24"/>
          </w:rPr>
          <w:t>int i[5][5];</w:t>
        </w:r>
      </w:ins>
    </w:p>
    <w:p>
      <w:pPr>
        <w:pStyle w:val="style0"/>
        <w:numPr>
          <w:ilvl w:val="1"/>
          <w:numId w:val="2"/>
        </w:numPr>
        <w:spacing w:after="28" w:before="28" w:line="100" w:lineRule="atLeast"/>
      </w:pPr>
      <w:ins w:author="Unknown" w:date="0-00-00T00:00:00Z" w:id="199">
        <w:r>
          <w:rPr>
            <w:rFonts w:ascii="Times New Roman" w:cs="Times New Roman" w:eastAsia="Times New Roman" w:hAnsi="Times New Roman"/>
            <w:sz w:val="24"/>
            <w:szCs w:val="24"/>
          </w:rPr>
          <w:t>int[][] a;</w:t>
        </w:r>
      </w:ins>
    </w:p>
    <w:p>
      <w:pPr>
        <w:pStyle w:val="style0"/>
        <w:numPr>
          <w:ilvl w:val="0"/>
          <w:numId w:val="2"/>
        </w:numPr>
        <w:spacing w:after="28" w:before="28" w:line="100" w:lineRule="atLeast"/>
      </w:pPr>
      <w:ins w:author="Unknown" w:date="0-00-00T00:00:00Z" w:id="200">
        <w:r>
          <w:rPr>
            <w:rFonts w:ascii="Times New Roman" w:cs="Times New Roman" w:eastAsia="Times New Roman" w:hAnsi="Times New Roman"/>
            <w:sz w:val="24"/>
            <w:szCs w:val="24"/>
          </w:rPr>
          <w:t>What is the range of values that can be specified for an int. Select the one correct answer.</w:t>
        </w:r>
      </w:ins>
    </w:p>
    <w:p>
      <w:pPr>
        <w:pStyle w:val="style0"/>
        <w:numPr>
          <w:ilvl w:val="1"/>
          <w:numId w:val="2"/>
        </w:numPr>
        <w:spacing w:after="28" w:before="28" w:line="100" w:lineRule="atLeast"/>
      </w:pPr>
      <w:ins w:author="Unknown" w:date="0-00-00T00:00:00Z" w:id="201">
        <w:r>
          <w:rPr>
            <w:rFonts w:ascii="Times New Roman" w:cs="Times New Roman" w:eastAsia="Times New Roman" w:hAnsi="Times New Roman"/>
            <w:sz w:val="24"/>
            <w:szCs w:val="24"/>
          </w:rPr>
          <w:t>The range of values is compiler dependent.</w:t>
        </w:r>
      </w:ins>
    </w:p>
    <w:p>
      <w:pPr>
        <w:pStyle w:val="style0"/>
        <w:numPr>
          <w:ilvl w:val="1"/>
          <w:numId w:val="2"/>
        </w:numPr>
        <w:spacing w:after="28" w:before="28" w:line="100" w:lineRule="atLeast"/>
      </w:pPr>
      <w:ins w:author="Unknown" w:date="0-00-00T00:00:00Z" w:id="202">
        <w:r>
          <w:rPr>
            <w:rFonts w:ascii="Times New Roman" w:cs="Times New Roman" w:eastAsia="Times New Roman" w:hAnsi="Times New Roman"/>
            <w:sz w:val="24"/>
            <w:szCs w:val="24"/>
          </w:rPr>
          <w:t>-2</w:t>
        </w:r>
      </w:ins>
      <w:ins w:author="Unknown" w:date="0-00-00T00:00:00Z" w:id="203">
        <w:r>
          <w:rPr>
            <w:rFonts w:ascii="Times New Roman" w:cs="Times New Roman" w:eastAsia="Times New Roman" w:hAnsi="Times New Roman"/>
            <w:sz w:val="24"/>
            <w:szCs w:val="24"/>
            <w:vertAlign w:val="superscript"/>
          </w:rPr>
          <w:t>31</w:t>
        </w:r>
      </w:ins>
      <w:ins w:author="Unknown" w:date="0-00-00T00:00:00Z" w:id="204">
        <w:r>
          <w:rPr>
            <w:rFonts w:ascii="Times New Roman" w:cs="Times New Roman" w:eastAsia="Times New Roman" w:hAnsi="Times New Roman"/>
            <w:sz w:val="24"/>
            <w:szCs w:val="24"/>
          </w:rPr>
          <w:t> to 2</w:t>
        </w:r>
      </w:ins>
      <w:ins w:author="Unknown" w:date="0-00-00T00:00:00Z" w:id="205">
        <w:r>
          <w:rPr>
            <w:rFonts w:ascii="Times New Roman" w:cs="Times New Roman" w:eastAsia="Times New Roman" w:hAnsi="Times New Roman"/>
            <w:sz w:val="24"/>
            <w:szCs w:val="24"/>
            <w:vertAlign w:val="superscript"/>
          </w:rPr>
          <w:t>31</w:t>
        </w:r>
      </w:ins>
      <w:ins w:author="Unknown" w:date="0-00-00T00:00:00Z" w:id="206">
        <w:r>
          <w:rPr>
            <w:rFonts w:ascii="Times New Roman" w:cs="Times New Roman" w:eastAsia="Times New Roman" w:hAnsi="Times New Roman"/>
            <w:sz w:val="24"/>
            <w:szCs w:val="24"/>
          </w:rPr>
          <w:t> - 1</w:t>
        </w:r>
      </w:ins>
    </w:p>
    <w:p>
      <w:pPr>
        <w:pStyle w:val="style0"/>
        <w:numPr>
          <w:ilvl w:val="1"/>
          <w:numId w:val="2"/>
        </w:numPr>
        <w:spacing w:after="28" w:before="28" w:line="100" w:lineRule="atLeast"/>
      </w:pPr>
      <w:ins w:author="Unknown" w:date="0-00-00T00:00:00Z" w:id="207">
        <w:r>
          <w:rPr>
            <w:rFonts w:ascii="Times New Roman" w:cs="Times New Roman" w:eastAsia="Times New Roman" w:hAnsi="Times New Roman"/>
            <w:sz w:val="24"/>
            <w:szCs w:val="24"/>
          </w:rPr>
          <w:t>-2</w:t>
        </w:r>
      </w:ins>
      <w:ins w:author="Unknown" w:date="0-00-00T00:00:00Z" w:id="208">
        <w:r>
          <w:rPr>
            <w:rFonts w:ascii="Times New Roman" w:cs="Times New Roman" w:eastAsia="Times New Roman" w:hAnsi="Times New Roman"/>
            <w:sz w:val="24"/>
            <w:szCs w:val="24"/>
            <w:vertAlign w:val="superscript"/>
          </w:rPr>
          <w:t>31</w:t>
        </w:r>
      </w:ins>
      <w:ins w:author="Unknown" w:date="0-00-00T00:00:00Z" w:id="209">
        <w:r>
          <w:rPr>
            <w:rFonts w:ascii="Times New Roman" w:cs="Times New Roman" w:eastAsia="Times New Roman" w:hAnsi="Times New Roman"/>
            <w:sz w:val="24"/>
            <w:szCs w:val="24"/>
          </w:rPr>
          <w:t>-1 to 2</w:t>
        </w:r>
      </w:ins>
      <w:ins w:author="Unknown" w:date="0-00-00T00:00:00Z" w:id="210">
        <w:r>
          <w:rPr>
            <w:rFonts w:ascii="Times New Roman" w:cs="Times New Roman" w:eastAsia="Times New Roman" w:hAnsi="Times New Roman"/>
            <w:sz w:val="24"/>
            <w:szCs w:val="24"/>
            <w:vertAlign w:val="superscript"/>
          </w:rPr>
          <w:t>31</w:t>
        </w:r>
      </w:ins>
    </w:p>
    <w:p>
      <w:pPr>
        <w:pStyle w:val="style0"/>
        <w:numPr>
          <w:ilvl w:val="1"/>
          <w:numId w:val="2"/>
        </w:numPr>
        <w:spacing w:after="28" w:before="28" w:line="100" w:lineRule="atLeast"/>
      </w:pPr>
      <w:ins w:author="Unknown" w:date="0-00-00T00:00:00Z" w:id="211">
        <w:r>
          <w:rPr>
            <w:rFonts w:ascii="Times New Roman" w:cs="Times New Roman" w:eastAsia="Times New Roman" w:hAnsi="Times New Roman"/>
            <w:sz w:val="24"/>
            <w:szCs w:val="24"/>
          </w:rPr>
          <w:t>-2</w:t>
        </w:r>
      </w:ins>
      <w:ins w:author="Unknown" w:date="0-00-00T00:00:00Z" w:id="212">
        <w:r>
          <w:rPr>
            <w:rFonts w:ascii="Times New Roman" w:cs="Times New Roman" w:eastAsia="Times New Roman" w:hAnsi="Times New Roman"/>
            <w:sz w:val="24"/>
            <w:szCs w:val="24"/>
            <w:vertAlign w:val="superscript"/>
          </w:rPr>
          <w:t>15</w:t>
        </w:r>
      </w:ins>
      <w:ins w:author="Unknown" w:date="0-00-00T00:00:00Z" w:id="213">
        <w:r>
          <w:rPr>
            <w:rFonts w:ascii="Times New Roman" w:cs="Times New Roman" w:eastAsia="Times New Roman" w:hAnsi="Times New Roman"/>
            <w:sz w:val="24"/>
            <w:szCs w:val="24"/>
          </w:rPr>
          <w:t> to 2</w:t>
        </w:r>
      </w:ins>
      <w:ins w:author="Unknown" w:date="0-00-00T00:00:00Z" w:id="214">
        <w:r>
          <w:rPr>
            <w:rFonts w:ascii="Times New Roman" w:cs="Times New Roman" w:eastAsia="Times New Roman" w:hAnsi="Times New Roman"/>
            <w:sz w:val="24"/>
            <w:szCs w:val="24"/>
            <w:vertAlign w:val="superscript"/>
          </w:rPr>
          <w:t>15</w:t>
        </w:r>
      </w:ins>
      <w:ins w:author="Unknown" w:date="0-00-00T00:00:00Z" w:id="215">
        <w:r>
          <w:rPr>
            <w:rFonts w:ascii="Times New Roman" w:cs="Times New Roman" w:eastAsia="Times New Roman" w:hAnsi="Times New Roman"/>
            <w:sz w:val="24"/>
            <w:szCs w:val="24"/>
          </w:rPr>
          <w:t> - 1</w:t>
        </w:r>
      </w:ins>
    </w:p>
    <w:p>
      <w:pPr>
        <w:pStyle w:val="style0"/>
        <w:numPr>
          <w:ilvl w:val="1"/>
          <w:numId w:val="2"/>
        </w:numPr>
        <w:spacing w:after="28" w:before="28" w:line="100" w:lineRule="atLeast"/>
      </w:pPr>
      <w:ins w:author="Unknown" w:date="0-00-00T00:00:00Z" w:id="216">
        <w:r>
          <w:rPr>
            <w:rFonts w:ascii="Times New Roman" w:cs="Times New Roman" w:eastAsia="Times New Roman" w:hAnsi="Times New Roman"/>
            <w:sz w:val="24"/>
            <w:szCs w:val="24"/>
          </w:rPr>
          <w:t>-2</w:t>
        </w:r>
      </w:ins>
      <w:ins w:author="Unknown" w:date="0-00-00T00:00:00Z" w:id="217">
        <w:r>
          <w:rPr>
            <w:rFonts w:ascii="Times New Roman" w:cs="Times New Roman" w:eastAsia="Times New Roman" w:hAnsi="Times New Roman"/>
            <w:sz w:val="24"/>
            <w:szCs w:val="24"/>
            <w:vertAlign w:val="superscript"/>
          </w:rPr>
          <w:t>15</w:t>
        </w:r>
      </w:ins>
      <w:ins w:author="Unknown" w:date="0-00-00T00:00:00Z" w:id="218">
        <w:r>
          <w:rPr>
            <w:rFonts w:ascii="Times New Roman" w:cs="Times New Roman" w:eastAsia="Times New Roman" w:hAnsi="Times New Roman"/>
            <w:sz w:val="24"/>
            <w:szCs w:val="24"/>
          </w:rPr>
          <w:t>-1 to 2</w:t>
        </w:r>
      </w:ins>
      <w:ins w:author="Unknown" w:date="0-00-00T00:00:00Z" w:id="219">
        <w:r>
          <w:rPr>
            <w:rFonts w:ascii="Times New Roman" w:cs="Times New Roman" w:eastAsia="Times New Roman" w:hAnsi="Times New Roman"/>
            <w:sz w:val="24"/>
            <w:szCs w:val="24"/>
            <w:vertAlign w:val="superscript"/>
          </w:rPr>
          <w:t>15</w:t>
        </w:r>
      </w:ins>
    </w:p>
    <w:p>
      <w:pPr>
        <w:pStyle w:val="style0"/>
        <w:numPr>
          <w:ilvl w:val="0"/>
          <w:numId w:val="2"/>
        </w:numPr>
        <w:spacing w:after="28" w:before="28" w:line="100" w:lineRule="atLeast"/>
      </w:pPr>
      <w:ins w:author="Unknown" w:date="0-00-00T00:00:00Z" w:id="220">
        <w:r>
          <w:rPr>
            <w:rFonts w:ascii="Times New Roman" w:cs="Times New Roman" w:eastAsia="Times New Roman" w:hAnsi="Times New Roman"/>
            <w:sz w:val="24"/>
            <w:szCs w:val="24"/>
          </w:rPr>
          <w:t>How can you ensure that the memory allocated by an object is freed. Select the one correct answer.</w:t>
        </w:r>
      </w:ins>
    </w:p>
    <w:p>
      <w:pPr>
        <w:pStyle w:val="style0"/>
        <w:numPr>
          <w:ilvl w:val="1"/>
          <w:numId w:val="2"/>
        </w:numPr>
        <w:spacing w:after="28" w:before="28" w:line="100" w:lineRule="atLeast"/>
      </w:pPr>
      <w:ins w:author="Unknown" w:date="0-00-00T00:00:00Z" w:id="221">
        <w:r>
          <w:rPr>
            <w:rFonts w:ascii="Times New Roman" w:cs="Times New Roman" w:eastAsia="Times New Roman" w:hAnsi="Times New Roman"/>
            <w:sz w:val="24"/>
            <w:szCs w:val="24"/>
          </w:rPr>
          <w:t>By invoking the free method on the object.</w:t>
        </w:r>
      </w:ins>
    </w:p>
    <w:p>
      <w:pPr>
        <w:pStyle w:val="style0"/>
        <w:numPr>
          <w:ilvl w:val="1"/>
          <w:numId w:val="2"/>
        </w:numPr>
        <w:spacing w:after="28" w:before="28" w:line="100" w:lineRule="atLeast"/>
      </w:pPr>
      <w:ins w:author="Unknown" w:date="0-00-00T00:00:00Z" w:id="222">
        <w:r>
          <w:rPr>
            <w:rFonts w:ascii="Times New Roman" w:cs="Times New Roman" w:eastAsia="Times New Roman" w:hAnsi="Times New Roman"/>
            <w:sz w:val="24"/>
            <w:szCs w:val="24"/>
          </w:rPr>
          <w:t>By calling system.gc() method.</w:t>
        </w:r>
      </w:ins>
    </w:p>
    <w:p>
      <w:pPr>
        <w:pStyle w:val="style0"/>
        <w:numPr>
          <w:ilvl w:val="1"/>
          <w:numId w:val="2"/>
        </w:numPr>
        <w:spacing w:after="28" w:before="28" w:line="100" w:lineRule="atLeast"/>
      </w:pPr>
      <w:ins w:author="Unknown" w:date="0-00-00T00:00:00Z" w:id="223">
        <w:r>
          <w:rPr>
            <w:rFonts w:ascii="Times New Roman" w:cs="Times New Roman" w:eastAsia="Times New Roman" w:hAnsi="Times New Roman"/>
            <w:sz w:val="24"/>
            <w:szCs w:val="24"/>
          </w:rPr>
          <w:t>By setting all references to the object to new values (say null).</w:t>
        </w:r>
      </w:ins>
    </w:p>
    <w:p>
      <w:pPr>
        <w:pStyle w:val="style0"/>
        <w:numPr>
          <w:ilvl w:val="1"/>
          <w:numId w:val="2"/>
        </w:numPr>
        <w:spacing w:after="28" w:before="28" w:line="100" w:lineRule="atLeast"/>
      </w:pPr>
      <w:ins w:author="Unknown" w:date="0-00-00T00:00:00Z" w:id="224">
        <w:r>
          <w:rPr>
            <w:rFonts w:ascii="Times New Roman" w:cs="Times New Roman" w:eastAsia="Times New Roman" w:hAnsi="Times New Roman"/>
            <w:sz w:val="24"/>
            <w:szCs w:val="24"/>
          </w:rPr>
          <w:t>Garbage collection cannot be forced. The programmer cannot force the JVM to free the memory used by an object.</w:t>
        </w:r>
      </w:ins>
    </w:p>
    <w:p>
      <w:pPr>
        <w:pStyle w:val="style0"/>
        <w:numPr>
          <w:ilvl w:val="0"/>
          <w:numId w:val="2"/>
        </w:numPr>
        <w:spacing w:after="28" w:before="28" w:line="100" w:lineRule="atLeast"/>
      </w:pPr>
      <w:ins w:author="Unknown" w:date="0-00-00T00:00:00Z" w:id="225">
        <w:r>
          <w:rPr>
            <w:rFonts w:ascii="Times New Roman" w:cs="Times New Roman" w:eastAsia="Times New Roman" w:hAnsi="Times New Roman"/>
            <w:sz w:val="24"/>
            <w:szCs w:val="24"/>
          </w:rPr>
          <w:t>What gets printed when the following code is compiled and run. Select the one correct answer.</w:t>
        </w:r>
      </w:ins>
    </w:p>
    <w:p>
      <w:pPr>
        <w:pStyle w:val="style0"/>
        <w:spacing w:after="0" w:before="0" w:line="100" w:lineRule="atLeast"/>
        <w:ind w:hanging="0" w:left="720" w:right="0"/>
      </w:pPr>
      <w:r>
        <w:rPr/>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226">
        <w:r>
          <w:rPr>
            <w:rFonts w:ascii="Courier New" w:cs="Courier New" w:eastAsia="Times New Roman" w:hAnsi="Courier New"/>
            <w:color w:val="FF0000"/>
            <w:sz w:val="20"/>
            <w:szCs w:val="20"/>
          </w:rPr>
          <w:t>public class test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227">
        <w:r>
          <w:rPr>
            <w:rFonts w:ascii="Courier New" w:cs="Courier New" w:eastAsia="Times New Roman" w:hAnsi="Courier New"/>
            <w:color w:val="FF0000"/>
            <w:sz w:val="20"/>
            <w:szCs w:val="20"/>
          </w:rPr>
          <w:t xml:space="preserve">    </w:t>
        </w:r>
      </w:ins>
      <w:ins w:author="Unknown" w:date="0-00-00T00:00:00Z" w:id="228">
        <w:r>
          <w:rPr>
            <w:rFonts w:ascii="Courier New" w:cs="Courier New" w:eastAsia="Times New Roman" w:hAnsi="Courier New"/>
            <w:color w:val="FF0000"/>
            <w:sz w:val="20"/>
            <w:szCs w:val="20"/>
          </w:rPr>
          <w:t xml:space="preserve">public static void main(String args[]) {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229">
        <w:r>
          <w:rPr>
            <w:rFonts w:ascii="Courier New" w:cs="Courier New" w:eastAsia="Times New Roman" w:hAnsi="Courier New"/>
            <w:color w:val="FF0000"/>
            <w:sz w:val="20"/>
            <w:szCs w:val="20"/>
          </w:rPr>
          <w:t xml:space="preserve">    </w:t>
        </w:r>
      </w:ins>
      <w:ins w:author="Unknown" w:date="0-00-00T00:00:00Z" w:id="230">
        <w:r>
          <w:rPr>
            <w:rFonts w:ascii="Courier New" w:cs="Courier New" w:eastAsia="Times New Roman" w:hAnsi="Courier New"/>
            <w:color w:val="FF0000"/>
            <w:sz w:val="20"/>
            <w:szCs w:val="20"/>
          </w:rPr>
          <w:t>int i = 1;</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231">
        <w:r>
          <w:rPr>
            <w:rFonts w:ascii="Courier New" w:cs="Courier New" w:eastAsia="Times New Roman" w:hAnsi="Courier New"/>
            <w:color w:val="FF0000"/>
            <w:sz w:val="20"/>
            <w:szCs w:val="20"/>
          </w:rPr>
          <w:t xml:space="preserve">    </w:t>
        </w:r>
      </w:ins>
      <w:ins w:author="Unknown" w:date="0-00-00T00:00:00Z" w:id="232">
        <w:r>
          <w:rPr>
            <w:rFonts w:ascii="Courier New" w:cs="Courier New" w:eastAsia="Times New Roman" w:hAnsi="Courier New"/>
            <w:color w:val="FF0000"/>
            <w:sz w:val="20"/>
            <w:szCs w:val="20"/>
          </w:rPr>
          <w:t>do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233">
        <w:r>
          <w:rPr>
            <w:rFonts w:ascii="Courier New" w:cs="Courier New" w:eastAsia="Times New Roman" w:hAnsi="Courier New"/>
            <w:color w:val="FF0000"/>
            <w:sz w:val="20"/>
            <w:szCs w:val="20"/>
          </w:rPr>
          <w:t xml:space="preserve">        </w:t>
        </w:r>
      </w:ins>
      <w:ins w:author="Unknown" w:date="0-00-00T00:00:00Z" w:id="234">
        <w:r>
          <w:rPr>
            <w:rFonts w:ascii="Courier New" w:cs="Courier New" w:eastAsia="Times New Roman" w:hAnsi="Courier New"/>
            <w:color w:val="FF0000"/>
            <w:sz w:val="20"/>
            <w:szCs w:val="20"/>
          </w:rPr>
          <w:t>i--;</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235">
        <w:r>
          <w:rPr>
            <w:rFonts w:ascii="Courier New" w:cs="Courier New" w:eastAsia="Times New Roman" w:hAnsi="Courier New"/>
            <w:color w:val="FF0000"/>
            <w:sz w:val="20"/>
            <w:szCs w:val="20"/>
          </w:rPr>
          <w:t xml:space="preserve">    </w:t>
        </w:r>
      </w:ins>
      <w:ins w:author="Unknown" w:date="0-00-00T00:00:00Z" w:id="236">
        <w:r>
          <w:rPr>
            <w:rFonts w:ascii="Courier New" w:cs="Courier New" w:eastAsia="Times New Roman" w:hAnsi="Courier New"/>
            <w:color w:val="FF0000"/>
            <w:sz w:val="20"/>
            <w:szCs w:val="20"/>
          </w:rPr>
          <w:t>} while (i &gt; 2);</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237">
        <w:r>
          <w:rPr>
            <w:rFonts w:ascii="Courier New" w:cs="Courier New" w:eastAsia="Times New Roman" w:hAnsi="Courier New"/>
            <w:color w:val="FF0000"/>
            <w:sz w:val="20"/>
            <w:szCs w:val="20"/>
          </w:rPr>
          <w:t xml:space="preserve">    </w:t>
        </w:r>
      </w:ins>
      <w:ins w:author="Unknown" w:date="0-00-00T00:00:00Z" w:id="238">
        <w:r>
          <w:rPr>
            <w:rFonts w:ascii="Courier New" w:cs="Courier New" w:eastAsia="Times New Roman" w:hAnsi="Courier New"/>
            <w:color w:val="FF0000"/>
            <w:sz w:val="20"/>
            <w:szCs w:val="20"/>
          </w:rPr>
          <w:t>System.out.println(i);</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239">
        <w:r>
          <w:rPr>
            <w:rFonts w:ascii="Courier New" w:cs="Courier New" w:eastAsia="Times New Roman" w:hAnsi="Courier New"/>
            <w:color w:val="FF0000"/>
            <w:sz w:val="20"/>
            <w:szCs w:val="20"/>
          </w:rPr>
          <w:t xml:space="preserve">    </w:t>
        </w:r>
      </w:ins>
      <w:ins w:author="Unknown" w:date="0-00-00T00:00:00Z" w:id="240">
        <w:r>
          <w:rPr>
            <w:rFonts w:ascii="Courier New" w:cs="Courier New" w:eastAsia="Times New Roman" w:hAnsi="Courier New"/>
            <w:color w:val="FF0000"/>
            <w:sz w:val="20"/>
            <w:szCs w:val="20"/>
          </w:rPr>
          <w:t>}</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241">
        <w:r>
          <w:rPr>
            <w:rFonts w:ascii="Courier New" w:cs="Courier New" w:eastAsia="Times New Roman" w:hAnsi="Courier New"/>
            <w:color w:val="FF0000"/>
            <w:sz w:val="20"/>
            <w:szCs w:val="20"/>
          </w:rPr>
          <w:t>}</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242">
        <w:r>
          <w:rPr>
            <w:rFonts w:ascii="Courier New" w:cs="Courier New" w:eastAsia="Times New Roman" w:hAnsi="Courier New"/>
            <w:color w:val="FF0000"/>
            <w:sz w:val="20"/>
            <w:szCs w:val="20"/>
          </w:rPr>
          <w:t xml:space="preserve">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numPr>
          <w:ilvl w:val="1"/>
          <w:numId w:val="2"/>
        </w:numPr>
        <w:spacing w:after="28" w:before="28" w:line="100" w:lineRule="atLeast"/>
      </w:pPr>
      <w:ins w:author="Unknown" w:date="0-00-00T00:00:00Z" w:id="243">
        <w:r>
          <w:rPr>
            <w:rFonts w:ascii="Times New Roman" w:cs="Times New Roman" w:eastAsia="Times New Roman" w:hAnsi="Times New Roman"/>
            <w:sz w:val="24"/>
            <w:szCs w:val="24"/>
          </w:rPr>
          <w:t>0</w:t>
        </w:r>
      </w:ins>
    </w:p>
    <w:p>
      <w:pPr>
        <w:pStyle w:val="style0"/>
        <w:numPr>
          <w:ilvl w:val="1"/>
          <w:numId w:val="2"/>
        </w:numPr>
        <w:spacing w:after="28" w:before="28" w:line="100" w:lineRule="atLeast"/>
      </w:pPr>
      <w:ins w:author="Unknown" w:date="0-00-00T00:00:00Z" w:id="244">
        <w:r>
          <w:rPr>
            <w:rFonts w:ascii="Times New Roman" w:cs="Times New Roman" w:eastAsia="Times New Roman" w:hAnsi="Times New Roman"/>
            <w:sz w:val="24"/>
            <w:szCs w:val="24"/>
          </w:rPr>
          <w:t>1</w:t>
        </w:r>
      </w:ins>
    </w:p>
    <w:p>
      <w:pPr>
        <w:pStyle w:val="style0"/>
        <w:numPr>
          <w:ilvl w:val="1"/>
          <w:numId w:val="2"/>
        </w:numPr>
        <w:spacing w:after="28" w:before="28" w:line="100" w:lineRule="atLeast"/>
      </w:pPr>
      <w:ins w:author="Unknown" w:date="0-00-00T00:00:00Z" w:id="245">
        <w:r>
          <w:rPr>
            <w:rFonts w:ascii="Times New Roman" w:cs="Times New Roman" w:eastAsia="Times New Roman" w:hAnsi="Times New Roman"/>
            <w:sz w:val="24"/>
            <w:szCs w:val="24"/>
          </w:rPr>
          <w:t>2</w:t>
        </w:r>
      </w:ins>
    </w:p>
    <w:p>
      <w:pPr>
        <w:pStyle w:val="style0"/>
        <w:numPr>
          <w:ilvl w:val="1"/>
          <w:numId w:val="2"/>
        </w:numPr>
        <w:spacing w:after="28" w:before="28" w:line="100" w:lineRule="atLeast"/>
      </w:pPr>
      <w:ins w:author="Unknown" w:date="0-00-00T00:00:00Z" w:id="246">
        <w:r>
          <w:rPr>
            <w:rFonts w:ascii="Times New Roman" w:cs="Times New Roman" w:eastAsia="Times New Roman" w:hAnsi="Times New Roman"/>
            <w:sz w:val="24"/>
            <w:szCs w:val="24"/>
          </w:rPr>
          <w:t>-1</w:t>
        </w:r>
      </w:ins>
    </w:p>
    <w:p>
      <w:pPr>
        <w:pStyle w:val="style0"/>
        <w:numPr>
          <w:ilvl w:val="0"/>
          <w:numId w:val="2"/>
        </w:numPr>
        <w:spacing w:after="28" w:before="28" w:line="100" w:lineRule="atLeast"/>
      </w:pPr>
      <w:ins w:author="Unknown" w:date="0-00-00T00:00:00Z" w:id="247">
        <w:r>
          <w:rPr>
            <w:rFonts w:ascii="Times New Roman" w:cs="Times New Roman" w:eastAsia="Times New Roman" w:hAnsi="Times New Roman"/>
            <w:sz w:val="24"/>
            <w:szCs w:val="24"/>
          </w:rPr>
          <w:t>Which of these is a legal definition of a method named m assuming it throws IOException, and returns void. Also assume that the method does not take any arguments. Select the one correct answer.</w:t>
        </w:r>
      </w:ins>
    </w:p>
    <w:p>
      <w:pPr>
        <w:pStyle w:val="style0"/>
        <w:numPr>
          <w:ilvl w:val="1"/>
          <w:numId w:val="2"/>
        </w:numPr>
        <w:spacing w:after="28" w:before="28" w:line="100" w:lineRule="atLeast"/>
      </w:pPr>
      <w:ins w:author="Unknown" w:date="0-00-00T00:00:00Z" w:id="248">
        <w:r>
          <w:rPr>
            <w:rFonts w:ascii="Times New Roman" w:cs="Times New Roman" w:eastAsia="Times New Roman" w:hAnsi="Times New Roman"/>
            <w:sz w:val="24"/>
            <w:szCs w:val="24"/>
          </w:rPr>
          <w:t>void m() throws IOException{}</w:t>
        </w:r>
      </w:ins>
    </w:p>
    <w:p>
      <w:pPr>
        <w:pStyle w:val="style0"/>
        <w:numPr>
          <w:ilvl w:val="1"/>
          <w:numId w:val="2"/>
        </w:numPr>
        <w:spacing w:after="28" w:before="28" w:line="100" w:lineRule="atLeast"/>
      </w:pPr>
      <w:ins w:author="Unknown" w:date="0-00-00T00:00:00Z" w:id="249">
        <w:r>
          <w:rPr>
            <w:rFonts w:ascii="Times New Roman" w:cs="Times New Roman" w:eastAsia="Times New Roman" w:hAnsi="Times New Roman"/>
            <w:sz w:val="24"/>
            <w:szCs w:val="24"/>
          </w:rPr>
          <w:t>void m() throw IOException{}</w:t>
        </w:r>
      </w:ins>
    </w:p>
    <w:p>
      <w:pPr>
        <w:pStyle w:val="style0"/>
        <w:numPr>
          <w:ilvl w:val="1"/>
          <w:numId w:val="2"/>
        </w:numPr>
        <w:spacing w:after="28" w:before="28" w:line="100" w:lineRule="atLeast"/>
      </w:pPr>
      <w:ins w:author="Unknown" w:date="0-00-00T00:00:00Z" w:id="250">
        <w:r>
          <w:rPr>
            <w:rFonts w:ascii="Times New Roman" w:cs="Times New Roman" w:eastAsia="Times New Roman" w:hAnsi="Times New Roman"/>
            <w:sz w:val="24"/>
            <w:szCs w:val="24"/>
          </w:rPr>
          <w:t>void m(void) throws IOException{}</w:t>
        </w:r>
      </w:ins>
    </w:p>
    <w:p>
      <w:pPr>
        <w:pStyle w:val="style0"/>
        <w:numPr>
          <w:ilvl w:val="1"/>
          <w:numId w:val="2"/>
        </w:numPr>
        <w:spacing w:after="28" w:before="28" w:line="100" w:lineRule="atLeast"/>
      </w:pPr>
      <w:ins w:author="Unknown" w:date="0-00-00T00:00:00Z" w:id="251">
        <w:r>
          <w:rPr>
            <w:rFonts w:ascii="Times New Roman" w:cs="Times New Roman" w:eastAsia="Times New Roman" w:hAnsi="Times New Roman"/>
            <w:sz w:val="24"/>
            <w:szCs w:val="24"/>
          </w:rPr>
          <w:t>m() throws IOException{}</w:t>
        </w:r>
      </w:ins>
    </w:p>
    <w:p>
      <w:pPr>
        <w:pStyle w:val="style0"/>
        <w:numPr>
          <w:ilvl w:val="1"/>
          <w:numId w:val="2"/>
        </w:numPr>
        <w:spacing w:after="28" w:before="28" w:line="100" w:lineRule="atLeast"/>
      </w:pPr>
      <w:ins w:author="Unknown" w:date="0-00-00T00:00:00Z" w:id="252">
        <w:r>
          <w:rPr>
            <w:rFonts w:ascii="Times New Roman" w:cs="Times New Roman" w:eastAsia="Times New Roman" w:hAnsi="Times New Roman"/>
            <w:sz w:val="24"/>
            <w:szCs w:val="24"/>
          </w:rPr>
          <w:t>void m() {} throws IOException</w:t>
        </w:r>
      </w:ins>
    </w:p>
    <w:p>
      <w:pPr>
        <w:pStyle w:val="style0"/>
        <w:numPr>
          <w:ilvl w:val="0"/>
          <w:numId w:val="2"/>
        </w:numPr>
        <w:spacing w:after="28" w:before="28" w:line="100" w:lineRule="atLeast"/>
      </w:pPr>
      <w:ins w:author="Unknown" w:date="0-00-00T00:00:00Z" w:id="253">
        <w:r>
          <w:rPr>
            <w:rFonts w:ascii="Times New Roman" w:cs="Times New Roman" w:eastAsia="Times New Roman" w:hAnsi="Times New Roman"/>
            <w:sz w:val="24"/>
            <w:szCs w:val="24"/>
          </w:rPr>
          <w:t>Which of the following are legal identifier names in Java. Select the two correct answers.</w:t>
        </w:r>
      </w:ins>
    </w:p>
    <w:p>
      <w:pPr>
        <w:pStyle w:val="style0"/>
        <w:numPr>
          <w:ilvl w:val="1"/>
          <w:numId w:val="2"/>
        </w:numPr>
        <w:spacing w:after="28" w:before="28" w:line="100" w:lineRule="atLeast"/>
      </w:pPr>
      <w:ins w:author="Unknown" w:date="0-00-00T00:00:00Z" w:id="254">
        <w:r>
          <w:rPr>
            <w:rFonts w:ascii="Times New Roman" w:cs="Times New Roman" w:eastAsia="Times New Roman" w:hAnsi="Times New Roman"/>
            <w:sz w:val="24"/>
            <w:szCs w:val="24"/>
          </w:rPr>
          <w:t>%abcd</w:t>
        </w:r>
      </w:ins>
    </w:p>
    <w:p>
      <w:pPr>
        <w:pStyle w:val="style0"/>
        <w:numPr>
          <w:ilvl w:val="1"/>
          <w:numId w:val="2"/>
        </w:numPr>
        <w:spacing w:after="28" w:before="28" w:line="100" w:lineRule="atLeast"/>
      </w:pPr>
      <w:ins w:author="Unknown" w:date="0-00-00T00:00:00Z" w:id="255">
        <w:r>
          <w:rPr>
            <w:rFonts w:ascii="Times New Roman" w:cs="Times New Roman" w:eastAsia="Times New Roman" w:hAnsi="Times New Roman"/>
            <w:sz w:val="24"/>
            <w:szCs w:val="24"/>
          </w:rPr>
          <w:t>$abcd</w:t>
        </w:r>
      </w:ins>
    </w:p>
    <w:p>
      <w:pPr>
        <w:pStyle w:val="style0"/>
        <w:numPr>
          <w:ilvl w:val="1"/>
          <w:numId w:val="2"/>
        </w:numPr>
        <w:spacing w:after="28" w:before="28" w:line="100" w:lineRule="atLeast"/>
      </w:pPr>
      <w:ins w:author="Unknown" w:date="0-00-00T00:00:00Z" w:id="256">
        <w:r>
          <w:rPr>
            <w:rFonts w:ascii="Times New Roman" w:cs="Times New Roman" w:eastAsia="Times New Roman" w:hAnsi="Times New Roman"/>
            <w:sz w:val="24"/>
            <w:szCs w:val="24"/>
          </w:rPr>
          <w:t>1abcd</w:t>
        </w:r>
      </w:ins>
    </w:p>
    <w:p>
      <w:pPr>
        <w:pStyle w:val="style0"/>
        <w:numPr>
          <w:ilvl w:val="1"/>
          <w:numId w:val="2"/>
        </w:numPr>
        <w:spacing w:after="28" w:before="28" w:line="100" w:lineRule="atLeast"/>
      </w:pPr>
      <w:ins w:author="Unknown" w:date="0-00-00T00:00:00Z" w:id="257">
        <w:r>
          <w:rPr>
            <w:rFonts w:ascii="Times New Roman" w:cs="Times New Roman" w:eastAsia="Times New Roman" w:hAnsi="Times New Roman"/>
            <w:sz w:val="24"/>
            <w:szCs w:val="24"/>
          </w:rPr>
          <w:t>package</w:t>
        </w:r>
      </w:ins>
    </w:p>
    <w:p>
      <w:pPr>
        <w:pStyle w:val="style0"/>
        <w:numPr>
          <w:ilvl w:val="1"/>
          <w:numId w:val="2"/>
        </w:numPr>
        <w:spacing w:after="28" w:before="28" w:line="100" w:lineRule="atLeast"/>
      </w:pPr>
      <w:ins w:author="Unknown" w:date="0-00-00T00:00:00Z" w:id="258">
        <w:r>
          <w:rPr>
            <w:rFonts w:ascii="Times New Roman" w:cs="Times New Roman" w:eastAsia="Times New Roman" w:hAnsi="Times New Roman"/>
            <w:sz w:val="24"/>
            <w:szCs w:val="24"/>
          </w:rPr>
          <w:t>_a_long_name</w:t>
        </w:r>
      </w:ins>
    </w:p>
    <w:p>
      <w:pPr>
        <w:pStyle w:val="style0"/>
        <w:numPr>
          <w:ilvl w:val="0"/>
          <w:numId w:val="2"/>
        </w:numPr>
        <w:spacing w:after="28" w:before="28" w:line="100" w:lineRule="atLeast"/>
      </w:pPr>
      <w:ins w:author="Unknown" w:date="0-00-00T00:00:00Z" w:id="259">
        <w:r>
          <w:rPr>
            <w:rFonts w:ascii="Times New Roman" w:cs="Times New Roman" w:eastAsia="Times New Roman" w:hAnsi="Times New Roman"/>
            <w:sz w:val="24"/>
            <w:szCs w:val="24"/>
          </w:rPr>
          <w:t>At what stage in the following method does the object initially referenced by s becomes available for garbage collection. Select the one correct answer.</w:t>
        </w:r>
      </w:ins>
    </w:p>
    <w:p>
      <w:pPr>
        <w:pStyle w:val="style0"/>
        <w:spacing w:after="0" w:before="0" w:line="100" w:lineRule="atLeast"/>
        <w:ind w:hanging="0" w:left="720" w:right="0"/>
      </w:pPr>
      <w:r>
        <w:rPr/>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260">
        <w:r>
          <w:rPr>
            <w:rFonts w:ascii="Courier New" w:cs="Courier New" w:eastAsia="Times New Roman" w:hAnsi="Courier New"/>
            <w:color w:val="FF0000"/>
            <w:sz w:val="20"/>
            <w:szCs w:val="20"/>
          </w:rPr>
          <w:t xml:space="preserve">void method X()  {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261">
        <w:r>
          <w:rPr>
            <w:rFonts w:ascii="Courier New" w:cs="Courier New" w:eastAsia="Times New Roman" w:hAnsi="Courier New"/>
            <w:color w:val="FF0000"/>
            <w:sz w:val="20"/>
            <w:szCs w:val="20"/>
          </w:rPr>
          <w:t xml:space="preserve">    </w:t>
        </w:r>
      </w:ins>
      <w:ins w:author="Unknown" w:date="0-00-00T00:00:00Z" w:id="262">
        <w:r>
          <w:rPr>
            <w:rFonts w:ascii="Courier New" w:cs="Courier New" w:eastAsia="Times New Roman" w:hAnsi="Courier New"/>
            <w:color w:val="FF0000"/>
            <w:sz w:val="20"/>
            <w:szCs w:val="20"/>
          </w:rPr>
          <w:t>String r = new String("abc");</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263">
        <w:r>
          <w:rPr>
            <w:rFonts w:ascii="Courier New" w:cs="Courier New" w:eastAsia="Times New Roman" w:hAnsi="Courier New"/>
            <w:color w:val="FF0000"/>
            <w:sz w:val="20"/>
            <w:szCs w:val="20"/>
          </w:rPr>
          <w:t xml:space="preserve">    </w:t>
        </w:r>
      </w:ins>
      <w:ins w:author="Unknown" w:date="0-00-00T00:00:00Z" w:id="264">
        <w:r>
          <w:rPr>
            <w:rFonts w:ascii="Courier New" w:cs="Courier New" w:eastAsia="Times New Roman" w:hAnsi="Courier New"/>
            <w:color w:val="FF0000"/>
            <w:sz w:val="20"/>
            <w:szCs w:val="20"/>
          </w:rPr>
          <w:t>String s = new String("abc");</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265">
        <w:r>
          <w:rPr>
            <w:rFonts w:ascii="Courier New" w:cs="Courier New" w:eastAsia="Times New Roman" w:hAnsi="Courier New"/>
            <w:color w:val="FF0000"/>
            <w:sz w:val="20"/>
            <w:szCs w:val="20"/>
          </w:rPr>
          <w:t xml:space="preserve">    </w:t>
        </w:r>
      </w:ins>
      <w:ins w:author="Unknown" w:date="0-00-00T00:00:00Z" w:id="266">
        <w:r>
          <w:rPr>
            <w:rFonts w:ascii="Courier New" w:cs="Courier New" w:eastAsia="Times New Roman" w:hAnsi="Courier New"/>
            <w:color w:val="FF0000"/>
            <w:sz w:val="20"/>
            <w:szCs w:val="20"/>
          </w:rPr>
          <w:t>r = r+1; //1</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267">
        <w:r>
          <w:rPr>
            <w:rFonts w:ascii="Courier New" w:cs="Courier New" w:eastAsia="Times New Roman" w:hAnsi="Courier New"/>
            <w:color w:val="FF0000"/>
            <w:sz w:val="20"/>
            <w:szCs w:val="20"/>
          </w:rPr>
          <w:t xml:space="preserve">    </w:t>
        </w:r>
      </w:ins>
      <w:ins w:author="Unknown" w:date="0-00-00T00:00:00Z" w:id="268">
        <w:r>
          <w:rPr>
            <w:rFonts w:ascii="Courier New" w:cs="Courier New" w:eastAsia="Times New Roman" w:hAnsi="Courier New"/>
            <w:color w:val="FF0000"/>
            <w:sz w:val="20"/>
            <w:szCs w:val="20"/>
          </w:rPr>
          <w:t>r = null; //2</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269">
        <w:r>
          <w:rPr>
            <w:rFonts w:ascii="Courier New" w:cs="Courier New" w:eastAsia="Times New Roman" w:hAnsi="Courier New"/>
            <w:color w:val="FF0000"/>
            <w:sz w:val="20"/>
            <w:szCs w:val="20"/>
          </w:rPr>
          <w:t xml:space="preserve">    </w:t>
        </w:r>
      </w:ins>
      <w:ins w:author="Unknown" w:date="0-00-00T00:00:00Z" w:id="270">
        <w:r>
          <w:rPr>
            <w:rFonts w:ascii="Courier New" w:cs="Courier New" w:eastAsia="Times New Roman" w:hAnsi="Courier New"/>
            <w:color w:val="FF0000"/>
            <w:sz w:val="20"/>
            <w:szCs w:val="20"/>
          </w:rPr>
          <w:t>s = s + r; //3</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271">
        <w:r>
          <w:rPr>
            <w:rFonts w:ascii="Courier New" w:cs="Courier New" w:eastAsia="Times New Roman" w:hAnsi="Courier New"/>
            <w:color w:val="FF0000"/>
            <w:sz w:val="20"/>
            <w:szCs w:val="20"/>
          </w:rPr>
          <w:t>} //4</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272">
        <w:r>
          <w:rPr>
            <w:rFonts w:ascii="Courier New" w:cs="Courier New" w:eastAsia="Times New Roman" w:hAnsi="Courier New"/>
            <w:color w:val="FF0000"/>
            <w:sz w:val="20"/>
            <w:szCs w:val="20"/>
          </w:rPr>
          <w:t xml:space="preserve">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numPr>
          <w:ilvl w:val="1"/>
          <w:numId w:val="2"/>
        </w:numPr>
        <w:spacing w:after="28" w:before="28" w:line="100" w:lineRule="atLeast"/>
      </w:pPr>
      <w:ins w:author="Unknown" w:date="0-00-00T00:00:00Z" w:id="273">
        <w:r>
          <w:rPr>
            <w:rFonts w:ascii="Times New Roman" w:cs="Times New Roman" w:eastAsia="Times New Roman" w:hAnsi="Times New Roman"/>
            <w:sz w:val="24"/>
            <w:szCs w:val="24"/>
          </w:rPr>
          <w:t>Before statement labeled 1</w:t>
        </w:r>
      </w:ins>
    </w:p>
    <w:p>
      <w:pPr>
        <w:pStyle w:val="style0"/>
        <w:numPr>
          <w:ilvl w:val="1"/>
          <w:numId w:val="2"/>
        </w:numPr>
        <w:spacing w:after="28" w:before="28" w:line="100" w:lineRule="atLeast"/>
      </w:pPr>
      <w:ins w:author="Unknown" w:date="0-00-00T00:00:00Z" w:id="274">
        <w:r>
          <w:rPr>
            <w:rFonts w:ascii="Times New Roman" w:cs="Times New Roman" w:eastAsia="Times New Roman" w:hAnsi="Times New Roman"/>
            <w:sz w:val="24"/>
            <w:szCs w:val="24"/>
          </w:rPr>
          <w:t>Before statement labeled 2</w:t>
        </w:r>
      </w:ins>
    </w:p>
    <w:p>
      <w:pPr>
        <w:pStyle w:val="style0"/>
        <w:numPr>
          <w:ilvl w:val="1"/>
          <w:numId w:val="2"/>
        </w:numPr>
        <w:spacing w:after="28" w:before="28" w:line="100" w:lineRule="atLeast"/>
      </w:pPr>
      <w:ins w:author="Unknown" w:date="0-00-00T00:00:00Z" w:id="275">
        <w:r>
          <w:rPr>
            <w:rFonts w:ascii="Times New Roman" w:cs="Times New Roman" w:eastAsia="Times New Roman" w:hAnsi="Times New Roman"/>
            <w:sz w:val="24"/>
            <w:szCs w:val="24"/>
          </w:rPr>
          <w:t>Before statement labeled 3</w:t>
        </w:r>
      </w:ins>
    </w:p>
    <w:p>
      <w:pPr>
        <w:pStyle w:val="style0"/>
        <w:numPr>
          <w:ilvl w:val="1"/>
          <w:numId w:val="2"/>
        </w:numPr>
        <w:spacing w:after="28" w:before="28" w:line="100" w:lineRule="atLeast"/>
      </w:pPr>
      <w:ins w:author="Unknown" w:date="0-00-00T00:00:00Z" w:id="276">
        <w:r>
          <w:rPr>
            <w:rFonts w:ascii="Times New Roman" w:cs="Times New Roman" w:eastAsia="Times New Roman" w:hAnsi="Times New Roman"/>
            <w:sz w:val="24"/>
            <w:szCs w:val="24"/>
          </w:rPr>
          <w:t>Before statement labeled 4</w:t>
        </w:r>
      </w:ins>
    </w:p>
    <w:p>
      <w:pPr>
        <w:pStyle w:val="style0"/>
        <w:numPr>
          <w:ilvl w:val="1"/>
          <w:numId w:val="2"/>
        </w:numPr>
        <w:spacing w:after="28" w:before="28" w:line="100" w:lineRule="atLeast"/>
      </w:pPr>
      <w:ins w:author="Unknown" w:date="0-00-00T00:00:00Z" w:id="277">
        <w:r>
          <w:rPr>
            <w:rFonts w:ascii="Times New Roman" w:cs="Times New Roman" w:eastAsia="Times New Roman" w:hAnsi="Times New Roman"/>
            <w:sz w:val="24"/>
            <w:szCs w:val="24"/>
          </w:rPr>
          <w:t>Never.</w:t>
        </w:r>
      </w:ins>
    </w:p>
    <w:p>
      <w:pPr>
        <w:pStyle w:val="style0"/>
        <w:numPr>
          <w:ilvl w:val="0"/>
          <w:numId w:val="2"/>
        </w:numPr>
        <w:spacing w:after="28" w:before="28" w:line="100" w:lineRule="atLeast"/>
      </w:pPr>
      <w:ins w:author="Unknown" w:date="0-00-00T00:00:00Z" w:id="278">
        <w:r>
          <w:rPr>
            <w:rFonts w:ascii="Courier New" w:cs="Courier New" w:eastAsia="Times New Roman" w:hAnsi="Courier New"/>
            <w:color w:val="FF0000"/>
            <w:sz w:val="20"/>
          </w:rPr>
          <w:t>String s = new String("xyz");</w:t>
        </w:r>
      </w:ins>
      <w:ins w:author="Unknown" w:date="0-00-00T00:00:00Z" w:id="279">
        <w:r>
          <w:rPr>
            <w:rFonts w:ascii="Courier New" w:cs="Courier New" w:eastAsia="Times New Roman" w:hAnsi="Courier New"/>
            <w:color w:val="FF0000"/>
            <w:sz w:val="20"/>
            <w:szCs w:val="20"/>
          </w:rPr>
          <w:t> </w:t>
        </w:r>
      </w:ins>
      <w:ins w:author="Unknown" w:date="0-00-00T00:00:00Z" w:id="280">
        <w:r>
          <w:rPr>
            <w:rFonts w:ascii="Times New Roman" w:cs="Times New Roman" w:eastAsia="Times New Roman" w:hAnsi="Times New Roman"/>
            <w:sz w:val="24"/>
            <w:szCs w:val="24"/>
          </w:rPr>
          <w:br/>
          <w:t>Assuming the above declaration, which of the following statements would compile. Select the one correct answer.</w:t>
        </w:r>
      </w:ins>
    </w:p>
    <w:p>
      <w:pPr>
        <w:pStyle w:val="style0"/>
        <w:numPr>
          <w:ilvl w:val="1"/>
          <w:numId w:val="2"/>
        </w:numPr>
        <w:spacing w:after="28" w:before="28" w:line="100" w:lineRule="atLeast"/>
      </w:pPr>
      <w:ins w:author="Unknown" w:date="0-00-00T00:00:00Z" w:id="281">
        <w:r>
          <w:rPr>
            <w:rFonts w:ascii="Times New Roman" w:cs="Times New Roman" w:eastAsia="Times New Roman" w:hAnsi="Times New Roman"/>
            <w:sz w:val="24"/>
            <w:szCs w:val="24"/>
          </w:rPr>
          <w:t>s = 2 * s;</w:t>
        </w:r>
      </w:ins>
    </w:p>
    <w:p>
      <w:pPr>
        <w:pStyle w:val="style0"/>
        <w:numPr>
          <w:ilvl w:val="1"/>
          <w:numId w:val="2"/>
        </w:numPr>
        <w:spacing w:after="28" w:before="28" w:line="100" w:lineRule="atLeast"/>
      </w:pPr>
      <w:ins w:author="Unknown" w:date="0-00-00T00:00:00Z" w:id="282">
        <w:r>
          <w:rPr>
            <w:rFonts w:ascii="Times New Roman" w:cs="Times New Roman" w:eastAsia="Times New Roman" w:hAnsi="Times New Roman"/>
            <w:sz w:val="24"/>
            <w:szCs w:val="24"/>
          </w:rPr>
          <w:t>int i = s[0];</w:t>
        </w:r>
      </w:ins>
    </w:p>
    <w:p>
      <w:pPr>
        <w:pStyle w:val="style0"/>
        <w:numPr>
          <w:ilvl w:val="1"/>
          <w:numId w:val="2"/>
        </w:numPr>
        <w:spacing w:after="28" w:before="28" w:line="100" w:lineRule="atLeast"/>
      </w:pPr>
      <w:ins w:author="Unknown" w:date="0-00-00T00:00:00Z" w:id="283">
        <w:r>
          <w:rPr>
            <w:rFonts w:ascii="Times New Roman" w:cs="Times New Roman" w:eastAsia="Times New Roman" w:hAnsi="Times New Roman"/>
            <w:sz w:val="24"/>
            <w:szCs w:val="24"/>
          </w:rPr>
          <w:t>s = s + s;</w:t>
        </w:r>
      </w:ins>
    </w:p>
    <w:p>
      <w:pPr>
        <w:pStyle w:val="style0"/>
        <w:numPr>
          <w:ilvl w:val="1"/>
          <w:numId w:val="2"/>
        </w:numPr>
        <w:spacing w:after="28" w:before="28" w:line="100" w:lineRule="atLeast"/>
      </w:pPr>
      <w:ins w:author="Unknown" w:date="0-00-00T00:00:00Z" w:id="284">
        <w:r>
          <w:rPr>
            <w:rFonts w:ascii="Times New Roman" w:cs="Times New Roman" w:eastAsia="Times New Roman" w:hAnsi="Times New Roman"/>
            <w:sz w:val="24"/>
            <w:szCs w:val="24"/>
          </w:rPr>
          <w:t>s = s &gt;&gt; 2;</w:t>
        </w:r>
      </w:ins>
    </w:p>
    <w:p>
      <w:pPr>
        <w:pStyle w:val="style0"/>
        <w:numPr>
          <w:ilvl w:val="1"/>
          <w:numId w:val="2"/>
        </w:numPr>
        <w:spacing w:after="28" w:before="28" w:line="100" w:lineRule="atLeast"/>
      </w:pPr>
      <w:ins w:author="Unknown" w:date="0-00-00T00:00:00Z" w:id="285">
        <w:r>
          <w:rPr>
            <w:rFonts w:ascii="Times New Roman" w:cs="Times New Roman" w:eastAsia="Times New Roman" w:hAnsi="Times New Roman"/>
            <w:sz w:val="24"/>
            <w:szCs w:val="24"/>
          </w:rPr>
          <w:t>None of the above.</w:t>
        </w:r>
      </w:ins>
    </w:p>
    <w:p>
      <w:pPr>
        <w:pStyle w:val="style0"/>
        <w:numPr>
          <w:ilvl w:val="0"/>
          <w:numId w:val="2"/>
        </w:numPr>
        <w:spacing w:after="28" w:before="28" w:line="100" w:lineRule="atLeast"/>
      </w:pPr>
      <w:ins w:author="Unknown" w:date="0-00-00T00:00:00Z" w:id="286">
        <w:r>
          <w:rPr>
            <w:rFonts w:ascii="Times New Roman" w:cs="Times New Roman" w:eastAsia="Times New Roman" w:hAnsi="Times New Roman"/>
            <w:sz w:val="24"/>
            <w:szCs w:val="24"/>
          </w:rPr>
          <w:t>Which of the following statements related to Garbage Collection are correct. Select the two correct answers.</w:t>
        </w:r>
      </w:ins>
    </w:p>
    <w:p>
      <w:pPr>
        <w:pStyle w:val="style0"/>
        <w:numPr>
          <w:ilvl w:val="1"/>
          <w:numId w:val="2"/>
        </w:numPr>
        <w:spacing w:after="28" w:before="28" w:line="100" w:lineRule="atLeast"/>
      </w:pPr>
      <w:ins w:author="Unknown" w:date="0-00-00T00:00:00Z" w:id="287">
        <w:r>
          <w:rPr>
            <w:rFonts w:ascii="Times New Roman" w:cs="Times New Roman" w:eastAsia="Times New Roman" w:hAnsi="Times New Roman"/>
            <w:sz w:val="24"/>
            <w:szCs w:val="24"/>
          </w:rPr>
          <w:t>It is possible for a program to free memory at a given time.</w:t>
        </w:r>
      </w:ins>
    </w:p>
    <w:p>
      <w:pPr>
        <w:pStyle w:val="style0"/>
        <w:numPr>
          <w:ilvl w:val="1"/>
          <w:numId w:val="2"/>
        </w:numPr>
        <w:spacing w:after="28" w:before="28" w:line="100" w:lineRule="atLeast"/>
      </w:pPr>
      <w:ins w:author="Unknown" w:date="0-00-00T00:00:00Z" w:id="288">
        <w:r>
          <w:rPr>
            <w:rFonts w:ascii="Times New Roman" w:cs="Times New Roman" w:eastAsia="Times New Roman" w:hAnsi="Times New Roman"/>
            <w:sz w:val="24"/>
            <w:szCs w:val="24"/>
          </w:rPr>
          <w:t>Garbage Collection feature of Java ensures that the program never runs out of memory.</w:t>
        </w:r>
      </w:ins>
    </w:p>
    <w:p>
      <w:pPr>
        <w:pStyle w:val="style0"/>
        <w:numPr>
          <w:ilvl w:val="1"/>
          <w:numId w:val="2"/>
        </w:numPr>
        <w:spacing w:after="28" w:before="28" w:line="100" w:lineRule="atLeast"/>
      </w:pPr>
      <w:ins w:author="Unknown" w:date="0-00-00T00:00:00Z" w:id="289">
        <w:r>
          <w:rPr>
            <w:rFonts w:ascii="Times New Roman" w:cs="Times New Roman" w:eastAsia="Times New Roman" w:hAnsi="Times New Roman"/>
            <w:sz w:val="24"/>
            <w:szCs w:val="24"/>
          </w:rPr>
          <w:t>It is possible for a program to make an object available for Garbage Collection.</w:t>
        </w:r>
      </w:ins>
    </w:p>
    <w:p>
      <w:pPr>
        <w:pStyle w:val="style0"/>
        <w:numPr>
          <w:ilvl w:val="1"/>
          <w:numId w:val="2"/>
        </w:numPr>
        <w:spacing w:after="28" w:before="28" w:line="100" w:lineRule="atLeast"/>
      </w:pPr>
      <w:ins w:author="Unknown" w:date="0-00-00T00:00:00Z" w:id="290">
        <w:r>
          <w:rPr>
            <w:rFonts w:ascii="Times New Roman" w:cs="Times New Roman" w:eastAsia="Times New Roman" w:hAnsi="Times New Roman"/>
            <w:sz w:val="24"/>
            <w:szCs w:val="24"/>
          </w:rPr>
          <w:t>The finalize method of an object is invoked before garbage collection is performed on the object.</w:t>
        </w:r>
      </w:ins>
    </w:p>
    <w:p>
      <w:pPr>
        <w:pStyle w:val="style0"/>
        <w:numPr>
          <w:ilvl w:val="0"/>
          <w:numId w:val="2"/>
        </w:numPr>
        <w:spacing w:after="28" w:before="28" w:line="100" w:lineRule="atLeast"/>
      </w:pPr>
      <w:ins w:author="Unknown" w:date="0-00-00T00:00:00Z" w:id="291">
        <w:r>
          <w:rPr>
            <w:rFonts w:ascii="Times New Roman" w:cs="Times New Roman" w:eastAsia="Times New Roman" w:hAnsi="Times New Roman"/>
            <w:sz w:val="24"/>
            <w:szCs w:val="24"/>
          </w:rPr>
          <w:t>If a base class has a method defined as </w:t>
          <w:br/>
          <w:t>void method() { } </w:t>
          <w:br/>
          <w:t>Which of the following are legal prototypes in a derived class of this class. Select the two correct answers.</w:t>
        </w:r>
      </w:ins>
    </w:p>
    <w:p>
      <w:pPr>
        <w:pStyle w:val="style0"/>
        <w:numPr>
          <w:ilvl w:val="1"/>
          <w:numId w:val="2"/>
        </w:numPr>
        <w:spacing w:after="28" w:before="28" w:line="100" w:lineRule="atLeast"/>
      </w:pPr>
      <w:ins w:author="Unknown" w:date="0-00-00T00:00:00Z" w:id="292">
        <w:r>
          <w:rPr>
            <w:rFonts w:ascii="Times New Roman" w:cs="Times New Roman" w:eastAsia="Times New Roman" w:hAnsi="Times New Roman"/>
            <w:sz w:val="24"/>
            <w:szCs w:val="24"/>
          </w:rPr>
          <w:t>void method() { }</w:t>
        </w:r>
      </w:ins>
    </w:p>
    <w:p>
      <w:pPr>
        <w:pStyle w:val="style0"/>
        <w:numPr>
          <w:ilvl w:val="1"/>
          <w:numId w:val="2"/>
        </w:numPr>
        <w:spacing w:after="28" w:before="28" w:line="100" w:lineRule="atLeast"/>
      </w:pPr>
      <w:ins w:author="Unknown" w:date="0-00-00T00:00:00Z" w:id="293">
        <w:r>
          <w:rPr>
            <w:rFonts w:ascii="Times New Roman" w:cs="Times New Roman" w:eastAsia="Times New Roman" w:hAnsi="Times New Roman"/>
            <w:sz w:val="24"/>
            <w:szCs w:val="24"/>
          </w:rPr>
          <w:t>int method() { return 0;}</w:t>
        </w:r>
      </w:ins>
    </w:p>
    <w:p>
      <w:pPr>
        <w:pStyle w:val="style0"/>
        <w:numPr>
          <w:ilvl w:val="1"/>
          <w:numId w:val="2"/>
        </w:numPr>
        <w:spacing w:after="28" w:before="28" w:line="100" w:lineRule="atLeast"/>
      </w:pPr>
      <w:ins w:author="Unknown" w:date="0-00-00T00:00:00Z" w:id="294">
        <w:r>
          <w:rPr>
            <w:rFonts w:ascii="Times New Roman" w:cs="Times New Roman" w:eastAsia="Times New Roman" w:hAnsi="Times New Roman"/>
            <w:sz w:val="24"/>
            <w:szCs w:val="24"/>
          </w:rPr>
          <w:t>void method(int i) { }</w:t>
        </w:r>
      </w:ins>
    </w:p>
    <w:p>
      <w:pPr>
        <w:pStyle w:val="style0"/>
        <w:numPr>
          <w:ilvl w:val="1"/>
          <w:numId w:val="2"/>
        </w:numPr>
        <w:spacing w:after="28" w:before="28" w:line="100" w:lineRule="atLeast"/>
      </w:pPr>
      <w:ins w:author="Unknown" w:date="0-00-00T00:00:00Z" w:id="295">
        <w:r>
          <w:rPr>
            <w:rFonts w:ascii="Times New Roman" w:cs="Times New Roman" w:eastAsia="Times New Roman" w:hAnsi="Times New Roman"/>
            <w:sz w:val="24"/>
            <w:szCs w:val="24"/>
          </w:rPr>
          <w:t>private void method() { }</w:t>
        </w:r>
      </w:ins>
    </w:p>
    <w:p>
      <w:pPr>
        <w:pStyle w:val="style0"/>
        <w:numPr>
          <w:ilvl w:val="0"/>
          <w:numId w:val="2"/>
        </w:numPr>
        <w:spacing w:after="28" w:before="28" w:line="100" w:lineRule="atLeast"/>
      </w:pPr>
      <w:ins w:author="Unknown" w:date="0-00-00T00:00:00Z" w:id="296">
        <w:r>
          <w:rPr>
            <w:rFonts w:ascii="Times New Roman" w:cs="Times New Roman" w:eastAsia="Times New Roman" w:hAnsi="Times New Roman"/>
            <w:sz w:val="24"/>
            <w:szCs w:val="24"/>
          </w:rPr>
          <w:t>In which all cases does an exception gets generated. Select the two correct answers.</w:t>
        </w:r>
      </w:ins>
    </w:p>
    <w:p>
      <w:pPr>
        <w:pStyle w:val="style0"/>
        <w:spacing w:after="0" w:before="0" w:line="100" w:lineRule="atLeast"/>
        <w:ind w:hanging="0" w:left="720" w:right="0"/>
      </w:pPr>
      <w:ins w:author="Unknown" w:date="0-00-00T00:00:00Z" w:id="297">
        <w:r>
          <w:rPr>
            <w:rFonts w:ascii="Times New Roman" w:cs="Times New Roman" w:eastAsia="Times New Roman" w:hAnsi="Times New Roman"/>
            <w:sz w:val="24"/>
            <w:szCs w:val="24"/>
          </w:rPr>
          <w:br/>
        </w:r>
      </w:ins>
      <w:ins w:author="Unknown" w:date="0-00-00T00:00:00Z" w:id="298">
        <w:r>
          <w:rPr>
            <w:rFonts w:ascii="Courier New" w:cs="Courier New" w:eastAsia="Times New Roman" w:hAnsi="Courier New"/>
            <w:color w:val="FF0000"/>
            <w:sz w:val="20"/>
          </w:rPr>
          <w:t>int i = 0, j = 1;</w:t>
        </w:r>
      </w:ins>
      <w:ins w:author="Unknown" w:date="0-00-00T00:00:00Z" w:id="299">
        <w:r>
          <w:rPr>
            <w:rFonts w:ascii="Courier New" w:cs="Courier New" w:eastAsia="Times New Roman" w:hAnsi="Courier New"/>
            <w:color w:val="FF0000"/>
            <w:sz w:val="20"/>
            <w:szCs w:val="20"/>
          </w:rPr>
          <w:t> </w:t>
        </w:r>
      </w:ins>
    </w:p>
    <w:p>
      <w:pPr>
        <w:pStyle w:val="style0"/>
        <w:numPr>
          <w:ilvl w:val="1"/>
          <w:numId w:val="2"/>
        </w:numPr>
        <w:spacing w:after="28" w:before="28" w:line="100" w:lineRule="atLeast"/>
      </w:pPr>
      <w:ins w:author="Unknown" w:date="0-00-00T00:00:00Z" w:id="300">
        <w:r>
          <w:rPr>
            <w:rFonts w:ascii="Times New Roman" w:cs="Times New Roman" w:eastAsia="Times New Roman" w:hAnsi="Times New Roman"/>
            <w:sz w:val="24"/>
            <w:szCs w:val="24"/>
          </w:rPr>
          <w:t>if((i == 0) || (j/i == 1))</w:t>
        </w:r>
      </w:ins>
    </w:p>
    <w:p>
      <w:pPr>
        <w:pStyle w:val="style0"/>
        <w:numPr>
          <w:ilvl w:val="1"/>
          <w:numId w:val="2"/>
        </w:numPr>
        <w:spacing w:after="28" w:before="28" w:line="100" w:lineRule="atLeast"/>
      </w:pPr>
      <w:ins w:author="Unknown" w:date="0-00-00T00:00:00Z" w:id="301">
        <w:r>
          <w:rPr>
            <w:rFonts w:ascii="Times New Roman" w:cs="Times New Roman" w:eastAsia="Times New Roman" w:hAnsi="Times New Roman"/>
            <w:sz w:val="24"/>
            <w:szCs w:val="24"/>
          </w:rPr>
          <w:t>if((i == 0) | (j/i == 1))</w:t>
        </w:r>
      </w:ins>
    </w:p>
    <w:p>
      <w:pPr>
        <w:pStyle w:val="style0"/>
        <w:numPr>
          <w:ilvl w:val="1"/>
          <w:numId w:val="2"/>
        </w:numPr>
        <w:spacing w:after="28" w:before="28" w:line="100" w:lineRule="atLeast"/>
      </w:pPr>
      <w:ins w:author="Unknown" w:date="0-00-00T00:00:00Z" w:id="302">
        <w:r>
          <w:rPr>
            <w:rFonts w:ascii="Times New Roman" w:cs="Times New Roman" w:eastAsia="Times New Roman" w:hAnsi="Times New Roman"/>
            <w:sz w:val="24"/>
            <w:szCs w:val="24"/>
          </w:rPr>
          <w:t>if((i != 0) &amp;&amp; (j/i == 1))</w:t>
        </w:r>
      </w:ins>
    </w:p>
    <w:p>
      <w:pPr>
        <w:pStyle w:val="style0"/>
        <w:numPr>
          <w:ilvl w:val="1"/>
          <w:numId w:val="2"/>
        </w:numPr>
        <w:spacing w:after="28" w:before="28" w:line="100" w:lineRule="atLeast"/>
      </w:pPr>
      <w:ins w:author="Unknown" w:date="0-00-00T00:00:00Z" w:id="303">
        <w:r>
          <w:rPr>
            <w:rFonts w:ascii="Times New Roman" w:cs="Times New Roman" w:eastAsia="Times New Roman" w:hAnsi="Times New Roman"/>
            <w:sz w:val="24"/>
            <w:szCs w:val="24"/>
          </w:rPr>
          <w:t>if((i != 0) &amp; (j/i == 1))</w:t>
        </w:r>
      </w:ins>
    </w:p>
    <w:p>
      <w:pPr>
        <w:pStyle w:val="style0"/>
        <w:numPr>
          <w:ilvl w:val="0"/>
          <w:numId w:val="2"/>
        </w:numPr>
        <w:spacing w:after="28" w:before="28" w:line="100" w:lineRule="atLeast"/>
      </w:pPr>
      <w:ins w:author="Unknown" w:date="0-00-00T00:00:00Z" w:id="304">
        <w:r>
          <w:rPr>
            <w:rFonts w:ascii="Times New Roman" w:cs="Times New Roman" w:eastAsia="Times New Roman" w:hAnsi="Times New Roman"/>
            <w:sz w:val="24"/>
            <w:szCs w:val="24"/>
          </w:rPr>
          <w:t>Which of the following statements are true. Select the two correct answers.</w:t>
        </w:r>
      </w:ins>
    </w:p>
    <w:p>
      <w:pPr>
        <w:pStyle w:val="style0"/>
        <w:numPr>
          <w:ilvl w:val="1"/>
          <w:numId w:val="2"/>
        </w:numPr>
        <w:spacing w:after="28" w:before="28" w:line="100" w:lineRule="atLeast"/>
      </w:pPr>
      <w:ins w:author="Unknown" w:date="0-00-00T00:00:00Z" w:id="305">
        <w:r>
          <w:rPr>
            <w:rFonts w:ascii="Times New Roman" w:cs="Times New Roman" w:eastAsia="Times New Roman" w:hAnsi="Times New Roman"/>
            <w:sz w:val="24"/>
            <w:szCs w:val="24"/>
          </w:rPr>
          <w:t>The wait method defined in the Thread class, can be used to convert a thread from Running state to Waiting state.</w:t>
        </w:r>
      </w:ins>
    </w:p>
    <w:p>
      <w:pPr>
        <w:pStyle w:val="style0"/>
        <w:numPr>
          <w:ilvl w:val="1"/>
          <w:numId w:val="2"/>
        </w:numPr>
        <w:spacing w:after="28" w:before="28" w:line="100" w:lineRule="atLeast"/>
      </w:pPr>
      <w:ins w:author="Unknown" w:date="0-00-00T00:00:00Z" w:id="306">
        <w:r>
          <w:rPr>
            <w:rFonts w:ascii="Times New Roman" w:cs="Times New Roman" w:eastAsia="Times New Roman" w:hAnsi="Times New Roman"/>
            <w:sz w:val="24"/>
            <w:szCs w:val="24"/>
          </w:rPr>
          <w:t>The wait(), notify(), and notifyAll() methods must be executed in synchronized code.</w:t>
        </w:r>
      </w:ins>
    </w:p>
    <w:p>
      <w:pPr>
        <w:pStyle w:val="style0"/>
        <w:numPr>
          <w:ilvl w:val="1"/>
          <w:numId w:val="2"/>
        </w:numPr>
        <w:spacing w:after="28" w:before="28" w:line="100" w:lineRule="atLeast"/>
      </w:pPr>
      <w:ins w:author="Unknown" w:date="0-00-00T00:00:00Z" w:id="307">
        <w:r>
          <w:rPr>
            <w:rFonts w:ascii="Times New Roman" w:cs="Times New Roman" w:eastAsia="Times New Roman" w:hAnsi="Times New Roman"/>
            <w:sz w:val="24"/>
            <w:szCs w:val="24"/>
          </w:rPr>
          <w:t>The notify() and notifyAll() methods can be used to signal and move waiting threads to ready-to-run state.</w:t>
        </w:r>
      </w:ins>
    </w:p>
    <w:p>
      <w:pPr>
        <w:pStyle w:val="style0"/>
        <w:numPr>
          <w:ilvl w:val="1"/>
          <w:numId w:val="2"/>
        </w:numPr>
        <w:spacing w:after="28" w:before="28" w:line="100" w:lineRule="atLeast"/>
      </w:pPr>
      <w:ins w:author="Unknown" w:date="0-00-00T00:00:00Z" w:id="308">
        <w:r>
          <w:rPr>
            <w:rFonts w:ascii="Times New Roman" w:cs="Times New Roman" w:eastAsia="Times New Roman" w:hAnsi="Times New Roman"/>
            <w:sz w:val="24"/>
            <w:szCs w:val="24"/>
          </w:rPr>
          <w:t>The Thread class is an abstract class.</w:t>
        </w:r>
      </w:ins>
    </w:p>
    <w:p>
      <w:pPr>
        <w:pStyle w:val="style0"/>
        <w:numPr>
          <w:ilvl w:val="0"/>
          <w:numId w:val="2"/>
        </w:numPr>
        <w:spacing w:after="28" w:before="28" w:line="100" w:lineRule="atLeast"/>
      </w:pPr>
      <w:ins w:author="Unknown" w:date="0-00-00T00:00:00Z" w:id="309">
        <w:r>
          <w:rPr>
            <w:rFonts w:ascii="Times New Roman" w:cs="Times New Roman" w:eastAsia="Times New Roman" w:hAnsi="Times New Roman"/>
            <w:sz w:val="24"/>
            <w:szCs w:val="24"/>
          </w:rPr>
          <w:t>Which keyword when applied on a method indicates that only one thread should execute the method at a time. Select the one correct answer.</w:t>
        </w:r>
      </w:ins>
    </w:p>
    <w:p>
      <w:pPr>
        <w:pStyle w:val="style0"/>
        <w:numPr>
          <w:ilvl w:val="1"/>
          <w:numId w:val="2"/>
        </w:numPr>
        <w:spacing w:after="28" w:before="28" w:line="100" w:lineRule="atLeast"/>
      </w:pPr>
      <w:ins w:author="Unknown" w:date="0-00-00T00:00:00Z" w:id="310">
        <w:r>
          <w:rPr>
            <w:rFonts w:ascii="Times New Roman" w:cs="Times New Roman" w:eastAsia="Times New Roman" w:hAnsi="Times New Roman"/>
            <w:sz w:val="24"/>
            <w:szCs w:val="24"/>
          </w:rPr>
          <w:t>transient</w:t>
        </w:r>
      </w:ins>
    </w:p>
    <w:p>
      <w:pPr>
        <w:pStyle w:val="style0"/>
        <w:numPr>
          <w:ilvl w:val="1"/>
          <w:numId w:val="2"/>
        </w:numPr>
        <w:spacing w:after="28" w:before="28" w:line="100" w:lineRule="atLeast"/>
      </w:pPr>
      <w:ins w:author="Unknown" w:date="0-00-00T00:00:00Z" w:id="311">
        <w:r>
          <w:rPr>
            <w:rFonts w:ascii="Times New Roman" w:cs="Times New Roman" w:eastAsia="Times New Roman" w:hAnsi="Times New Roman"/>
            <w:sz w:val="24"/>
            <w:szCs w:val="24"/>
          </w:rPr>
          <w:t>volatile</w:t>
        </w:r>
      </w:ins>
    </w:p>
    <w:p>
      <w:pPr>
        <w:pStyle w:val="style0"/>
        <w:numPr>
          <w:ilvl w:val="1"/>
          <w:numId w:val="2"/>
        </w:numPr>
        <w:spacing w:after="28" w:before="28" w:line="100" w:lineRule="atLeast"/>
      </w:pPr>
      <w:ins w:author="Unknown" w:date="0-00-00T00:00:00Z" w:id="312">
        <w:r>
          <w:rPr>
            <w:rFonts w:ascii="Times New Roman" w:cs="Times New Roman" w:eastAsia="Times New Roman" w:hAnsi="Times New Roman"/>
            <w:sz w:val="24"/>
            <w:szCs w:val="24"/>
          </w:rPr>
          <w:t>synchronized</w:t>
        </w:r>
      </w:ins>
    </w:p>
    <w:p>
      <w:pPr>
        <w:pStyle w:val="style0"/>
        <w:numPr>
          <w:ilvl w:val="1"/>
          <w:numId w:val="2"/>
        </w:numPr>
        <w:spacing w:after="28" w:before="28" w:line="100" w:lineRule="atLeast"/>
      </w:pPr>
      <w:ins w:author="Unknown" w:date="0-00-00T00:00:00Z" w:id="313">
        <w:r>
          <w:rPr>
            <w:rFonts w:ascii="Times New Roman" w:cs="Times New Roman" w:eastAsia="Times New Roman" w:hAnsi="Times New Roman"/>
            <w:sz w:val="24"/>
            <w:szCs w:val="24"/>
          </w:rPr>
          <w:t>native</w:t>
        </w:r>
      </w:ins>
    </w:p>
    <w:p>
      <w:pPr>
        <w:pStyle w:val="style0"/>
        <w:numPr>
          <w:ilvl w:val="1"/>
          <w:numId w:val="2"/>
        </w:numPr>
        <w:spacing w:after="28" w:before="28" w:line="100" w:lineRule="atLeast"/>
      </w:pPr>
      <w:ins w:author="Unknown" w:date="0-00-00T00:00:00Z" w:id="314">
        <w:r>
          <w:rPr>
            <w:rFonts w:ascii="Times New Roman" w:cs="Times New Roman" w:eastAsia="Times New Roman" w:hAnsi="Times New Roman"/>
            <w:sz w:val="24"/>
            <w:szCs w:val="24"/>
          </w:rPr>
          <w:t>static</w:t>
        </w:r>
      </w:ins>
    </w:p>
    <w:p>
      <w:pPr>
        <w:pStyle w:val="style0"/>
        <w:numPr>
          <w:ilvl w:val="1"/>
          <w:numId w:val="2"/>
        </w:numPr>
        <w:spacing w:after="28" w:before="28" w:line="100" w:lineRule="atLeast"/>
      </w:pPr>
      <w:ins w:author="Unknown" w:date="0-00-00T00:00:00Z" w:id="315">
        <w:r>
          <w:rPr>
            <w:rFonts w:ascii="Times New Roman" w:cs="Times New Roman" w:eastAsia="Times New Roman" w:hAnsi="Times New Roman"/>
            <w:sz w:val="24"/>
            <w:szCs w:val="24"/>
          </w:rPr>
          <w:t>final</w:t>
        </w:r>
      </w:ins>
    </w:p>
    <w:p>
      <w:pPr>
        <w:pStyle w:val="style0"/>
        <w:numPr>
          <w:ilvl w:val="0"/>
          <w:numId w:val="2"/>
        </w:numPr>
        <w:spacing w:after="28" w:before="28" w:line="100" w:lineRule="atLeast"/>
      </w:pPr>
      <w:ins w:author="Unknown" w:date="0-00-00T00:00:00Z" w:id="316">
        <w:r>
          <w:rPr>
            <w:rFonts w:ascii="Times New Roman" w:cs="Times New Roman" w:eastAsia="Times New Roman" w:hAnsi="Times New Roman"/>
            <w:sz w:val="24"/>
            <w:szCs w:val="24"/>
          </w:rPr>
          <w:t>What is the name of the Collection interface used to represent elements in a sequence (in a particular order). Select the one correct answer.</w:t>
        </w:r>
      </w:ins>
    </w:p>
    <w:p>
      <w:pPr>
        <w:pStyle w:val="style0"/>
        <w:numPr>
          <w:ilvl w:val="1"/>
          <w:numId w:val="2"/>
        </w:numPr>
        <w:spacing w:after="28" w:before="28" w:line="100" w:lineRule="atLeast"/>
      </w:pPr>
      <w:ins w:author="Unknown" w:date="0-00-00T00:00:00Z" w:id="317">
        <w:r>
          <w:rPr>
            <w:rFonts w:ascii="Times New Roman" w:cs="Times New Roman" w:eastAsia="Times New Roman" w:hAnsi="Times New Roman"/>
            <w:sz w:val="24"/>
            <w:szCs w:val="24"/>
          </w:rPr>
          <w:t>Collection</w:t>
        </w:r>
      </w:ins>
    </w:p>
    <w:p>
      <w:pPr>
        <w:pStyle w:val="style0"/>
        <w:numPr>
          <w:ilvl w:val="1"/>
          <w:numId w:val="2"/>
        </w:numPr>
        <w:spacing w:after="28" w:before="28" w:line="100" w:lineRule="atLeast"/>
      </w:pPr>
      <w:ins w:author="Unknown" w:date="0-00-00T00:00:00Z" w:id="318">
        <w:r>
          <w:rPr>
            <w:rFonts w:ascii="Times New Roman" w:cs="Times New Roman" w:eastAsia="Times New Roman" w:hAnsi="Times New Roman"/>
            <w:sz w:val="24"/>
            <w:szCs w:val="24"/>
          </w:rPr>
          <w:t>Set</w:t>
        </w:r>
      </w:ins>
    </w:p>
    <w:p>
      <w:pPr>
        <w:pStyle w:val="style0"/>
        <w:numPr>
          <w:ilvl w:val="1"/>
          <w:numId w:val="2"/>
        </w:numPr>
        <w:spacing w:after="28" w:before="28" w:line="100" w:lineRule="atLeast"/>
      </w:pPr>
      <w:ins w:author="Unknown" w:date="0-00-00T00:00:00Z" w:id="319">
        <w:r>
          <w:rPr>
            <w:rFonts w:ascii="Times New Roman" w:cs="Times New Roman" w:eastAsia="Times New Roman" w:hAnsi="Times New Roman"/>
            <w:sz w:val="24"/>
            <w:szCs w:val="24"/>
          </w:rPr>
          <w:t>List</w:t>
        </w:r>
      </w:ins>
    </w:p>
    <w:p>
      <w:pPr>
        <w:pStyle w:val="style0"/>
        <w:numPr>
          <w:ilvl w:val="1"/>
          <w:numId w:val="2"/>
        </w:numPr>
        <w:spacing w:after="28" w:before="28" w:line="100" w:lineRule="atLeast"/>
      </w:pPr>
      <w:ins w:author="Unknown" w:date="0-00-00T00:00:00Z" w:id="320">
        <w:r>
          <w:rPr>
            <w:rFonts w:ascii="Times New Roman" w:cs="Times New Roman" w:eastAsia="Times New Roman" w:hAnsi="Times New Roman"/>
            <w:sz w:val="24"/>
            <w:szCs w:val="24"/>
          </w:rPr>
          <w:t>Map</w:t>
        </w:r>
      </w:ins>
    </w:p>
    <w:p>
      <w:pPr>
        <w:pStyle w:val="style0"/>
        <w:numPr>
          <w:ilvl w:val="0"/>
          <w:numId w:val="2"/>
        </w:numPr>
        <w:spacing w:after="28" w:before="28" w:line="100" w:lineRule="atLeast"/>
      </w:pPr>
      <w:ins w:author="Unknown" w:date="0-00-00T00:00:00Z" w:id="321">
        <w:r>
          <w:rPr>
            <w:rFonts w:ascii="Times New Roman" w:cs="Times New Roman" w:eastAsia="Times New Roman" w:hAnsi="Times New Roman"/>
            <w:sz w:val="24"/>
            <w:szCs w:val="24"/>
          </w:rPr>
          <w:t>Which of these classes implement the Collection interface SortedMap. Select the one correct answers.</w:t>
        </w:r>
      </w:ins>
    </w:p>
    <w:p>
      <w:pPr>
        <w:pStyle w:val="style0"/>
        <w:numPr>
          <w:ilvl w:val="1"/>
          <w:numId w:val="2"/>
        </w:numPr>
        <w:spacing w:after="28" w:before="28" w:line="100" w:lineRule="atLeast"/>
      </w:pPr>
      <w:ins w:author="Unknown" w:date="0-00-00T00:00:00Z" w:id="322">
        <w:r>
          <w:rPr>
            <w:rFonts w:ascii="Times New Roman" w:cs="Times New Roman" w:eastAsia="Times New Roman" w:hAnsi="Times New Roman"/>
            <w:sz w:val="24"/>
            <w:szCs w:val="24"/>
          </w:rPr>
          <w:t>HashMap</w:t>
        </w:r>
      </w:ins>
    </w:p>
    <w:p>
      <w:pPr>
        <w:pStyle w:val="style0"/>
        <w:numPr>
          <w:ilvl w:val="1"/>
          <w:numId w:val="2"/>
        </w:numPr>
        <w:spacing w:after="28" w:before="28" w:line="100" w:lineRule="atLeast"/>
      </w:pPr>
      <w:ins w:author="Unknown" w:date="0-00-00T00:00:00Z" w:id="323">
        <w:r>
          <w:rPr>
            <w:rFonts w:ascii="Times New Roman" w:cs="Times New Roman" w:eastAsia="Times New Roman" w:hAnsi="Times New Roman"/>
            <w:sz w:val="24"/>
            <w:szCs w:val="24"/>
          </w:rPr>
          <w:t>Hashtable</w:t>
        </w:r>
      </w:ins>
    </w:p>
    <w:p>
      <w:pPr>
        <w:pStyle w:val="style0"/>
        <w:numPr>
          <w:ilvl w:val="1"/>
          <w:numId w:val="2"/>
        </w:numPr>
        <w:spacing w:after="28" w:before="28" w:line="100" w:lineRule="atLeast"/>
      </w:pPr>
      <w:ins w:author="Unknown" w:date="0-00-00T00:00:00Z" w:id="324">
        <w:r>
          <w:rPr>
            <w:rFonts w:ascii="Times New Roman" w:cs="Times New Roman" w:eastAsia="Times New Roman" w:hAnsi="Times New Roman"/>
            <w:sz w:val="24"/>
            <w:szCs w:val="24"/>
          </w:rPr>
          <w:t>TreeMap</w:t>
        </w:r>
      </w:ins>
    </w:p>
    <w:p>
      <w:pPr>
        <w:pStyle w:val="style0"/>
        <w:numPr>
          <w:ilvl w:val="1"/>
          <w:numId w:val="2"/>
        </w:numPr>
        <w:spacing w:after="28" w:before="28" w:line="100" w:lineRule="atLeast"/>
      </w:pPr>
      <w:ins w:author="Unknown" w:date="0-00-00T00:00:00Z" w:id="325">
        <w:r>
          <w:rPr>
            <w:rFonts w:ascii="Times New Roman" w:cs="Times New Roman" w:eastAsia="Times New Roman" w:hAnsi="Times New Roman"/>
            <w:sz w:val="24"/>
            <w:szCs w:val="24"/>
          </w:rPr>
          <w:t>HashSet</w:t>
        </w:r>
      </w:ins>
    </w:p>
    <w:p>
      <w:pPr>
        <w:pStyle w:val="style0"/>
        <w:numPr>
          <w:ilvl w:val="1"/>
          <w:numId w:val="2"/>
        </w:numPr>
        <w:spacing w:after="28" w:before="28" w:line="100" w:lineRule="atLeast"/>
      </w:pPr>
      <w:ins w:author="Unknown" w:date="0-00-00T00:00:00Z" w:id="326">
        <w:r>
          <w:rPr>
            <w:rFonts w:ascii="Times New Roman" w:cs="Times New Roman" w:eastAsia="Times New Roman" w:hAnsi="Times New Roman"/>
            <w:sz w:val="24"/>
            <w:szCs w:val="24"/>
          </w:rPr>
          <w:t>TreeSet</w:t>
        </w:r>
      </w:ins>
    </w:p>
    <w:p>
      <w:pPr>
        <w:pStyle w:val="style0"/>
        <w:numPr>
          <w:ilvl w:val="1"/>
          <w:numId w:val="2"/>
        </w:numPr>
        <w:spacing w:after="28" w:before="28" w:line="100" w:lineRule="atLeast"/>
      </w:pPr>
      <w:ins w:author="Unknown" w:date="0-00-00T00:00:00Z" w:id="327">
        <w:r>
          <w:rPr>
            <w:rFonts w:ascii="Times New Roman" w:cs="Times New Roman" w:eastAsia="Times New Roman" w:hAnsi="Times New Roman"/>
            <w:sz w:val="24"/>
            <w:szCs w:val="24"/>
          </w:rPr>
          <w:t>Vector</w:t>
        </w:r>
      </w:ins>
    </w:p>
    <w:p>
      <w:pPr>
        <w:pStyle w:val="style0"/>
        <w:numPr>
          <w:ilvl w:val="0"/>
          <w:numId w:val="2"/>
        </w:numPr>
        <w:spacing w:after="28" w:before="28" w:line="100" w:lineRule="atLeast"/>
      </w:pPr>
      <w:ins w:author="Unknown" w:date="0-00-00T00:00:00Z" w:id="328">
        <w:r>
          <w:rPr>
            <w:rFonts w:ascii="Times New Roman" w:cs="Times New Roman" w:eastAsia="Times New Roman" w:hAnsi="Times New Roman"/>
            <w:sz w:val="24"/>
            <w:szCs w:val="24"/>
          </w:rPr>
          <w:t>Which of the following are true about interfaces. Select the two correct answers.</w:t>
        </w:r>
      </w:ins>
    </w:p>
    <w:p>
      <w:pPr>
        <w:pStyle w:val="style0"/>
        <w:numPr>
          <w:ilvl w:val="1"/>
          <w:numId w:val="2"/>
        </w:numPr>
        <w:spacing w:after="28" w:before="28" w:line="100" w:lineRule="atLeast"/>
      </w:pPr>
      <w:ins w:author="Unknown" w:date="0-00-00T00:00:00Z" w:id="329">
        <w:r>
          <w:rPr>
            <w:rFonts w:ascii="Times New Roman" w:cs="Times New Roman" w:eastAsia="Times New Roman" w:hAnsi="Times New Roman"/>
            <w:sz w:val="24"/>
            <w:szCs w:val="24"/>
          </w:rPr>
          <w:t>Methods declared in interfaces are implicitly private.</w:t>
        </w:r>
      </w:ins>
    </w:p>
    <w:p>
      <w:pPr>
        <w:pStyle w:val="style0"/>
        <w:numPr>
          <w:ilvl w:val="1"/>
          <w:numId w:val="2"/>
        </w:numPr>
        <w:spacing w:after="28" w:before="28" w:line="100" w:lineRule="atLeast"/>
      </w:pPr>
      <w:ins w:author="Unknown" w:date="0-00-00T00:00:00Z" w:id="330">
        <w:r>
          <w:rPr>
            <w:rFonts w:ascii="Times New Roman" w:cs="Times New Roman" w:eastAsia="Times New Roman" w:hAnsi="Times New Roman"/>
            <w:sz w:val="24"/>
            <w:szCs w:val="24"/>
          </w:rPr>
          <w:t>Variables declared in interfaces are implicitly public, static, and final.</w:t>
        </w:r>
      </w:ins>
    </w:p>
    <w:p>
      <w:pPr>
        <w:pStyle w:val="style0"/>
        <w:numPr>
          <w:ilvl w:val="1"/>
          <w:numId w:val="2"/>
        </w:numPr>
        <w:spacing w:after="28" w:before="28" w:line="100" w:lineRule="atLeast"/>
      </w:pPr>
      <w:ins w:author="Unknown" w:date="0-00-00T00:00:00Z" w:id="331">
        <w:r>
          <w:rPr>
            <w:rFonts w:ascii="Times New Roman" w:cs="Times New Roman" w:eastAsia="Times New Roman" w:hAnsi="Times New Roman"/>
            <w:sz w:val="24"/>
            <w:szCs w:val="24"/>
          </w:rPr>
          <w:t>An interface can extend any number of interfaces.</w:t>
        </w:r>
      </w:ins>
    </w:p>
    <w:p>
      <w:pPr>
        <w:pStyle w:val="style0"/>
        <w:numPr>
          <w:ilvl w:val="1"/>
          <w:numId w:val="2"/>
        </w:numPr>
        <w:spacing w:after="28" w:before="28" w:line="100" w:lineRule="atLeast"/>
      </w:pPr>
      <w:ins w:author="Unknown" w:date="0-00-00T00:00:00Z" w:id="332">
        <w:r>
          <w:rPr>
            <w:rFonts w:ascii="Times New Roman" w:cs="Times New Roman" w:eastAsia="Times New Roman" w:hAnsi="Times New Roman"/>
            <w:sz w:val="24"/>
            <w:szCs w:val="24"/>
          </w:rPr>
          <w:t>The keyword implements indicate that an interface inherits from another.</w:t>
        </w:r>
      </w:ins>
    </w:p>
    <w:p>
      <w:pPr>
        <w:pStyle w:val="style0"/>
        <w:numPr>
          <w:ilvl w:val="0"/>
          <w:numId w:val="2"/>
        </w:numPr>
        <w:spacing w:after="28" w:before="28" w:line="100" w:lineRule="atLeast"/>
      </w:pPr>
      <w:ins w:author="Unknown" w:date="0-00-00T00:00:00Z" w:id="333">
        <w:r>
          <w:rPr>
            <w:rFonts w:ascii="Times New Roman" w:cs="Times New Roman" w:eastAsia="Times New Roman" w:hAnsi="Times New Roman"/>
            <w:sz w:val="24"/>
            <w:szCs w:val="24"/>
          </w:rPr>
          <w:t>Assume that class A extends class B, which extends class C. Also all the three classes implement the method test(). How can a method in a class A invoke the test() method defined in class C (without creating a new instance of class C). Select the one correct answer.</w:t>
        </w:r>
      </w:ins>
    </w:p>
    <w:p>
      <w:pPr>
        <w:pStyle w:val="style0"/>
        <w:numPr>
          <w:ilvl w:val="1"/>
          <w:numId w:val="2"/>
        </w:numPr>
        <w:spacing w:after="28" w:before="28" w:line="100" w:lineRule="atLeast"/>
      </w:pPr>
      <w:ins w:author="Unknown" w:date="0-00-00T00:00:00Z" w:id="334">
        <w:r>
          <w:rPr>
            <w:rFonts w:ascii="Times New Roman" w:cs="Times New Roman" w:eastAsia="Times New Roman" w:hAnsi="Times New Roman"/>
            <w:sz w:val="24"/>
            <w:szCs w:val="24"/>
          </w:rPr>
          <w:t>test();</w:t>
        </w:r>
      </w:ins>
    </w:p>
    <w:p>
      <w:pPr>
        <w:pStyle w:val="style0"/>
        <w:numPr>
          <w:ilvl w:val="1"/>
          <w:numId w:val="2"/>
        </w:numPr>
        <w:spacing w:after="28" w:before="28" w:line="100" w:lineRule="atLeast"/>
      </w:pPr>
      <w:ins w:author="Unknown" w:date="0-00-00T00:00:00Z" w:id="335">
        <w:r>
          <w:rPr>
            <w:rFonts w:ascii="Times New Roman" w:cs="Times New Roman" w:eastAsia="Times New Roman" w:hAnsi="Times New Roman"/>
            <w:sz w:val="24"/>
            <w:szCs w:val="24"/>
          </w:rPr>
          <w:t>super.test();</w:t>
        </w:r>
      </w:ins>
    </w:p>
    <w:p>
      <w:pPr>
        <w:pStyle w:val="style0"/>
        <w:numPr>
          <w:ilvl w:val="1"/>
          <w:numId w:val="2"/>
        </w:numPr>
        <w:spacing w:after="28" w:before="28" w:line="100" w:lineRule="atLeast"/>
      </w:pPr>
      <w:ins w:author="Unknown" w:date="0-00-00T00:00:00Z" w:id="336">
        <w:r>
          <w:rPr>
            <w:rFonts w:ascii="Times New Roman" w:cs="Times New Roman" w:eastAsia="Times New Roman" w:hAnsi="Times New Roman"/>
            <w:sz w:val="24"/>
            <w:szCs w:val="24"/>
          </w:rPr>
          <w:t>super.super.test();</w:t>
        </w:r>
      </w:ins>
    </w:p>
    <w:p>
      <w:pPr>
        <w:pStyle w:val="style0"/>
        <w:numPr>
          <w:ilvl w:val="1"/>
          <w:numId w:val="2"/>
        </w:numPr>
        <w:spacing w:after="28" w:before="28" w:line="100" w:lineRule="atLeast"/>
      </w:pPr>
      <w:ins w:author="Unknown" w:date="0-00-00T00:00:00Z" w:id="337">
        <w:r>
          <w:rPr>
            <w:rFonts w:ascii="Times New Roman" w:cs="Times New Roman" w:eastAsia="Times New Roman" w:hAnsi="Times New Roman"/>
            <w:sz w:val="24"/>
            <w:szCs w:val="24"/>
          </w:rPr>
          <w:t>::test();</w:t>
        </w:r>
      </w:ins>
    </w:p>
    <w:p>
      <w:pPr>
        <w:pStyle w:val="style0"/>
        <w:numPr>
          <w:ilvl w:val="1"/>
          <w:numId w:val="2"/>
        </w:numPr>
        <w:spacing w:after="28" w:before="28" w:line="100" w:lineRule="atLeast"/>
      </w:pPr>
      <w:ins w:author="Unknown" w:date="0-00-00T00:00:00Z" w:id="338">
        <w:r>
          <w:rPr>
            <w:rFonts w:ascii="Times New Roman" w:cs="Times New Roman" w:eastAsia="Times New Roman" w:hAnsi="Times New Roman"/>
            <w:sz w:val="24"/>
            <w:szCs w:val="24"/>
          </w:rPr>
          <w:t>C.test();</w:t>
        </w:r>
      </w:ins>
    </w:p>
    <w:p>
      <w:pPr>
        <w:pStyle w:val="style0"/>
        <w:numPr>
          <w:ilvl w:val="1"/>
          <w:numId w:val="2"/>
        </w:numPr>
        <w:spacing w:after="28" w:before="28" w:line="100" w:lineRule="atLeast"/>
      </w:pPr>
      <w:ins w:author="Unknown" w:date="0-00-00T00:00:00Z" w:id="339">
        <w:r>
          <w:rPr>
            <w:rFonts w:ascii="Times New Roman" w:cs="Times New Roman" w:eastAsia="Times New Roman" w:hAnsi="Times New Roman"/>
            <w:sz w:val="24"/>
            <w:szCs w:val="24"/>
          </w:rPr>
          <w:t>It is not possible to invoke test() method defined in C from a method in A.</w:t>
        </w:r>
      </w:ins>
    </w:p>
    <w:p>
      <w:pPr>
        <w:pStyle w:val="style0"/>
        <w:numPr>
          <w:ilvl w:val="0"/>
          <w:numId w:val="2"/>
        </w:numPr>
        <w:spacing w:after="28" w:before="28" w:line="100" w:lineRule="atLeast"/>
      </w:pPr>
      <w:ins w:author="Unknown" w:date="0-00-00T00:00:00Z" w:id="340">
        <w:r>
          <w:rPr>
            <w:rFonts w:ascii="Times New Roman" w:cs="Times New Roman" w:eastAsia="Times New Roman" w:hAnsi="Times New Roman"/>
            <w:sz w:val="24"/>
            <w:szCs w:val="24"/>
          </w:rPr>
          <w:t>What is the return type of method round(double d) defined in Math class.</w:t>
        </w:r>
      </w:ins>
    </w:p>
    <w:p>
      <w:pPr>
        <w:pStyle w:val="style0"/>
        <w:numPr>
          <w:ilvl w:val="0"/>
          <w:numId w:val="2"/>
        </w:numPr>
        <w:spacing w:after="28" w:before="28" w:line="100" w:lineRule="atLeast"/>
      </w:pPr>
      <w:ins w:author="Unknown" w:date="0-00-00T00:00:00Z" w:id="341">
        <w:r>
          <w:rPr>
            <w:rFonts w:ascii="Times New Roman" w:cs="Times New Roman" w:eastAsia="Times New Roman" w:hAnsi="Times New Roman"/>
            <w:sz w:val="24"/>
            <w:szCs w:val="24"/>
          </w:rPr>
          <w:t>What gets written on the screen when the following program is compiled and run. Select the one right answer.</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342">
        <w:r>
          <w:rPr>
            <w:rFonts w:ascii="Courier New" w:cs="Courier New" w:eastAsia="Times New Roman" w:hAnsi="Courier New"/>
            <w:color w:val="FF0000"/>
            <w:sz w:val="20"/>
            <w:szCs w:val="20"/>
          </w:rPr>
          <w:t>public class test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343">
        <w:r>
          <w:rPr>
            <w:rFonts w:ascii="Courier New" w:cs="Courier New" w:eastAsia="Times New Roman" w:hAnsi="Courier New"/>
            <w:color w:val="FF0000"/>
            <w:sz w:val="20"/>
            <w:szCs w:val="20"/>
          </w:rPr>
          <w:t xml:space="preserve">   </w:t>
        </w:r>
      </w:ins>
      <w:ins w:author="Unknown" w:date="0-00-00T00:00:00Z" w:id="344">
        <w:r>
          <w:rPr>
            <w:rFonts w:ascii="Courier New" w:cs="Courier New" w:eastAsia="Times New Roman" w:hAnsi="Courier New"/>
            <w:color w:val="FF0000"/>
            <w:sz w:val="20"/>
            <w:szCs w:val="20"/>
          </w:rPr>
          <w:t xml:space="preserve">public static void main(String args[]) {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345">
        <w:r>
          <w:rPr>
            <w:rFonts w:ascii="Courier New" w:cs="Courier New" w:eastAsia="Times New Roman" w:hAnsi="Courier New"/>
            <w:color w:val="FF0000"/>
            <w:sz w:val="20"/>
            <w:szCs w:val="20"/>
          </w:rPr>
          <w:t xml:space="preserve">   </w:t>
        </w:r>
      </w:ins>
      <w:ins w:author="Unknown" w:date="0-00-00T00:00:00Z" w:id="346">
        <w:r>
          <w:rPr>
            <w:rFonts w:ascii="Courier New" w:cs="Courier New" w:eastAsia="Times New Roman" w:hAnsi="Courier New"/>
            <w:color w:val="FF0000"/>
            <w:sz w:val="20"/>
            <w:szCs w:val="20"/>
          </w:rPr>
          <w:t>int i;</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347">
        <w:r>
          <w:rPr>
            <w:rFonts w:ascii="Courier New" w:cs="Courier New" w:eastAsia="Times New Roman" w:hAnsi="Courier New"/>
            <w:color w:val="FF0000"/>
            <w:sz w:val="20"/>
            <w:szCs w:val="20"/>
          </w:rPr>
          <w:t xml:space="preserve">   </w:t>
        </w:r>
      </w:ins>
      <w:ins w:author="Unknown" w:date="0-00-00T00:00:00Z" w:id="348">
        <w:r>
          <w:rPr>
            <w:rFonts w:ascii="Courier New" w:cs="Courier New" w:eastAsia="Times New Roman" w:hAnsi="Courier New"/>
            <w:color w:val="FF0000"/>
            <w:sz w:val="20"/>
            <w:szCs w:val="20"/>
          </w:rPr>
          <w:t>float  f = 2.3f;</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349">
        <w:r>
          <w:rPr>
            <w:rFonts w:ascii="Courier New" w:cs="Courier New" w:eastAsia="Times New Roman" w:hAnsi="Courier New"/>
            <w:color w:val="FF0000"/>
            <w:sz w:val="20"/>
            <w:szCs w:val="20"/>
          </w:rPr>
          <w:t xml:space="preserve">   </w:t>
        </w:r>
      </w:ins>
      <w:ins w:author="Unknown" w:date="0-00-00T00:00:00Z" w:id="350">
        <w:r>
          <w:rPr>
            <w:rFonts w:ascii="Courier New" w:cs="Courier New" w:eastAsia="Times New Roman" w:hAnsi="Courier New"/>
            <w:color w:val="FF0000"/>
            <w:sz w:val="20"/>
            <w:szCs w:val="20"/>
          </w:rPr>
          <w:t>double d = 2.7;</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351">
        <w:r>
          <w:rPr>
            <w:rFonts w:ascii="Courier New" w:cs="Courier New" w:eastAsia="Times New Roman" w:hAnsi="Courier New"/>
            <w:color w:val="FF0000"/>
            <w:sz w:val="20"/>
            <w:szCs w:val="20"/>
          </w:rPr>
          <w:t xml:space="preserve">   </w:t>
        </w:r>
      </w:ins>
      <w:ins w:author="Unknown" w:date="0-00-00T00:00:00Z" w:id="352">
        <w:r>
          <w:rPr>
            <w:rFonts w:ascii="Courier New" w:cs="Courier New" w:eastAsia="Times New Roman" w:hAnsi="Courier New"/>
            <w:color w:val="FF0000"/>
            <w:sz w:val="20"/>
            <w:szCs w:val="20"/>
          </w:rPr>
          <w:t>i = ((int)Math.ceil(f)) * ((int)Math.round(d));</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353">
        <w:r>
          <w:rPr>
            <w:rFonts w:ascii="Courier New" w:cs="Courier New" w:eastAsia="Times New Roman" w:hAnsi="Courier New"/>
            <w:color w:val="FF0000"/>
            <w:sz w:val="20"/>
            <w:szCs w:val="20"/>
          </w:rPr>
          <w:t xml:space="preserve">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354">
        <w:r>
          <w:rPr>
            <w:rFonts w:ascii="Courier New" w:cs="Courier New" w:eastAsia="Times New Roman" w:hAnsi="Courier New"/>
            <w:color w:val="FF0000"/>
            <w:sz w:val="20"/>
            <w:szCs w:val="20"/>
          </w:rPr>
          <w:t xml:space="preserve">   </w:t>
        </w:r>
      </w:ins>
      <w:ins w:author="Unknown" w:date="0-00-00T00:00:00Z" w:id="355">
        <w:r>
          <w:rPr>
            <w:rFonts w:ascii="Courier New" w:cs="Courier New" w:eastAsia="Times New Roman" w:hAnsi="Courier New"/>
            <w:color w:val="FF0000"/>
            <w:sz w:val="20"/>
            <w:szCs w:val="20"/>
          </w:rPr>
          <w:t>System.out.println(i);</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356">
        <w:r>
          <w:rPr>
            <w:rFonts w:ascii="Courier New" w:cs="Courier New" w:eastAsia="Times New Roman" w:hAnsi="Courier New"/>
            <w:color w:val="FF0000"/>
            <w:sz w:val="20"/>
            <w:szCs w:val="20"/>
          </w:rPr>
          <w:t xml:space="preserve">   </w:t>
        </w:r>
      </w:ins>
      <w:ins w:author="Unknown" w:date="0-00-00T00:00:00Z" w:id="357">
        <w:r>
          <w:rPr>
            <w:rFonts w:ascii="Courier New" w:cs="Courier New" w:eastAsia="Times New Roman" w:hAnsi="Courier New"/>
            <w:color w:val="FF0000"/>
            <w:sz w:val="20"/>
            <w:szCs w:val="20"/>
          </w:rPr>
          <w:t>}</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358">
        <w:r>
          <w:rPr>
            <w:rFonts w:ascii="Courier New" w:cs="Courier New" w:eastAsia="Times New Roman" w:hAnsi="Courier New"/>
            <w:color w:val="FF0000"/>
            <w:sz w:val="20"/>
            <w:szCs w:val="20"/>
          </w:rPr>
          <w:t>}</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numPr>
          <w:ilvl w:val="1"/>
          <w:numId w:val="2"/>
        </w:numPr>
        <w:spacing w:after="28" w:before="28" w:line="100" w:lineRule="atLeast"/>
      </w:pPr>
      <w:ins w:author="Unknown" w:date="0-00-00T00:00:00Z" w:id="359">
        <w:r>
          <w:rPr>
            <w:rFonts w:ascii="Times New Roman" w:cs="Times New Roman" w:eastAsia="Times New Roman" w:hAnsi="Times New Roman"/>
            <w:sz w:val="24"/>
            <w:szCs w:val="24"/>
          </w:rPr>
          <w:t>4</w:t>
        </w:r>
      </w:ins>
    </w:p>
    <w:p>
      <w:pPr>
        <w:pStyle w:val="style0"/>
        <w:numPr>
          <w:ilvl w:val="1"/>
          <w:numId w:val="2"/>
        </w:numPr>
        <w:spacing w:after="28" w:before="28" w:line="100" w:lineRule="atLeast"/>
      </w:pPr>
      <w:ins w:author="Unknown" w:date="0-00-00T00:00:00Z" w:id="360">
        <w:r>
          <w:rPr>
            <w:rFonts w:ascii="Times New Roman" w:cs="Times New Roman" w:eastAsia="Times New Roman" w:hAnsi="Times New Roman"/>
            <w:sz w:val="24"/>
            <w:szCs w:val="24"/>
          </w:rPr>
          <w:t>5</w:t>
        </w:r>
      </w:ins>
    </w:p>
    <w:p>
      <w:pPr>
        <w:pStyle w:val="style0"/>
        <w:numPr>
          <w:ilvl w:val="1"/>
          <w:numId w:val="2"/>
        </w:numPr>
        <w:spacing w:after="28" w:before="28" w:line="100" w:lineRule="atLeast"/>
      </w:pPr>
      <w:ins w:author="Unknown" w:date="0-00-00T00:00:00Z" w:id="361">
        <w:r>
          <w:rPr>
            <w:rFonts w:ascii="Times New Roman" w:cs="Times New Roman" w:eastAsia="Times New Roman" w:hAnsi="Times New Roman"/>
            <w:sz w:val="24"/>
            <w:szCs w:val="24"/>
          </w:rPr>
          <w:t>6</w:t>
        </w:r>
      </w:ins>
    </w:p>
    <w:p>
      <w:pPr>
        <w:pStyle w:val="style0"/>
        <w:numPr>
          <w:ilvl w:val="1"/>
          <w:numId w:val="2"/>
        </w:numPr>
        <w:spacing w:after="28" w:before="28" w:line="100" w:lineRule="atLeast"/>
      </w:pPr>
      <w:ins w:author="Unknown" w:date="0-00-00T00:00:00Z" w:id="362">
        <w:r>
          <w:rPr>
            <w:rFonts w:ascii="Times New Roman" w:cs="Times New Roman" w:eastAsia="Times New Roman" w:hAnsi="Times New Roman"/>
            <w:sz w:val="24"/>
            <w:szCs w:val="24"/>
          </w:rPr>
          <w:t>6.1</w:t>
        </w:r>
      </w:ins>
    </w:p>
    <w:p>
      <w:pPr>
        <w:pStyle w:val="style0"/>
        <w:numPr>
          <w:ilvl w:val="1"/>
          <w:numId w:val="2"/>
        </w:numPr>
        <w:spacing w:after="28" w:before="28" w:line="100" w:lineRule="atLeast"/>
      </w:pPr>
      <w:ins w:author="Unknown" w:date="0-00-00T00:00:00Z" w:id="363">
        <w:r>
          <w:rPr>
            <w:rFonts w:ascii="Times New Roman" w:cs="Times New Roman" w:eastAsia="Times New Roman" w:hAnsi="Times New Roman"/>
            <w:sz w:val="24"/>
            <w:szCs w:val="24"/>
          </w:rPr>
          <w:t>9</w:t>
        </w:r>
      </w:ins>
    </w:p>
    <w:p>
      <w:pPr>
        <w:pStyle w:val="style0"/>
        <w:numPr>
          <w:ilvl w:val="0"/>
          <w:numId w:val="2"/>
        </w:numPr>
        <w:spacing w:after="28" w:before="28" w:line="100" w:lineRule="atLeast"/>
      </w:pPr>
      <w:ins w:author="Unknown" w:date="0-00-00T00:00:00Z" w:id="364">
        <w:r>
          <w:rPr>
            <w:rFonts w:ascii="Times New Roman" w:cs="Times New Roman" w:eastAsia="Times New Roman" w:hAnsi="Times New Roman"/>
            <w:sz w:val="24"/>
            <w:szCs w:val="24"/>
          </w:rPr>
          <w:t>Is the following statement true or false. As the toString method is defined in the Object class, System.out.println can be used to print any object.</w:t>
        </w:r>
      </w:ins>
    </w:p>
    <w:p>
      <w:pPr>
        <w:pStyle w:val="style0"/>
        <w:numPr>
          <w:ilvl w:val="1"/>
          <w:numId w:val="2"/>
        </w:numPr>
        <w:spacing w:after="28" w:before="28" w:line="100" w:lineRule="atLeast"/>
      </w:pPr>
      <w:ins w:author="Unknown" w:date="0-00-00T00:00:00Z" w:id="365">
        <w:r>
          <w:rPr>
            <w:rFonts w:ascii="Times New Roman" w:cs="Times New Roman" w:eastAsia="Times New Roman" w:hAnsi="Times New Roman"/>
            <w:sz w:val="24"/>
            <w:szCs w:val="24"/>
          </w:rPr>
          <w:t>true</w:t>
        </w:r>
      </w:ins>
    </w:p>
    <w:p>
      <w:pPr>
        <w:pStyle w:val="style0"/>
        <w:numPr>
          <w:ilvl w:val="1"/>
          <w:numId w:val="2"/>
        </w:numPr>
        <w:spacing w:after="28" w:before="28" w:line="100" w:lineRule="atLeast"/>
      </w:pPr>
      <w:ins w:author="Unknown" w:date="0-00-00T00:00:00Z" w:id="366">
        <w:r>
          <w:rPr>
            <w:rFonts w:ascii="Times New Roman" w:cs="Times New Roman" w:eastAsia="Times New Roman" w:hAnsi="Times New Roman"/>
            <w:sz w:val="24"/>
            <w:szCs w:val="24"/>
          </w:rPr>
          <w:t>false</w:t>
        </w:r>
      </w:ins>
    </w:p>
    <w:p>
      <w:pPr>
        <w:pStyle w:val="style0"/>
        <w:numPr>
          <w:ilvl w:val="0"/>
          <w:numId w:val="2"/>
        </w:numPr>
        <w:spacing w:after="28" w:before="28" w:line="100" w:lineRule="atLeast"/>
      </w:pPr>
      <w:ins w:author="Unknown" w:date="0-00-00T00:00:00Z" w:id="367">
        <w:r>
          <w:rPr>
            <w:rFonts w:ascii="Times New Roman" w:cs="Times New Roman" w:eastAsia="Times New Roman" w:hAnsi="Times New Roman"/>
            <w:sz w:val="24"/>
            <w:szCs w:val="24"/>
          </w:rPr>
          <w:t>Which of these classes defined in java.io and used for file-handling are abstract. Select the two correct answers.</w:t>
        </w:r>
      </w:ins>
    </w:p>
    <w:p>
      <w:pPr>
        <w:pStyle w:val="style0"/>
        <w:numPr>
          <w:ilvl w:val="1"/>
          <w:numId w:val="2"/>
        </w:numPr>
        <w:spacing w:after="28" w:before="28" w:line="100" w:lineRule="atLeast"/>
      </w:pPr>
      <w:ins w:author="Unknown" w:date="0-00-00T00:00:00Z" w:id="368">
        <w:r>
          <w:rPr>
            <w:rFonts w:ascii="Times New Roman" w:cs="Times New Roman" w:eastAsia="Times New Roman" w:hAnsi="Times New Roman"/>
            <w:sz w:val="24"/>
            <w:szCs w:val="24"/>
          </w:rPr>
          <w:t>InputStream</w:t>
        </w:r>
      </w:ins>
    </w:p>
    <w:p>
      <w:pPr>
        <w:pStyle w:val="style0"/>
        <w:numPr>
          <w:ilvl w:val="1"/>
          <w:numId w:val="2"/>
        </w:numPr>
        <w:spacing w:after="28" w:before="28" w:line="100" w:lineRule="atLeast"/>
      </w:pPr>
      <w:ins w:author="Unknown" w:date="0-00-00T00:00:00Z" w:id="369">
        <w:r>
          <w:rPr>
            <w:rFonts w:ascii="Times New Roman" w:cs="Times New Roman" w:eastAsia="Times New Roman" w:hAnsi="Times New Roman"/>
            <w:sz w:val="24"/>
            <w:szCs w:val="24"/>
          </w:rPr>
          <w:t>PrintStream</w:t>
        </w:r>
      </w:ins>
    </w:p>
    <w:p>
      <w:pPr>
        <w:pStyle w:val="style0"/>
        <w:numPr>
          <w:ilvl w:val="1"/>
          <w:numId w:val="2"/>
        </w:numPr>
        <w:spacing w:after="28" w:before="28" w:line="100" w:lineRule="atLeast"/>
      </w:pPr>
      <w:ins w:author="Unknown" w:date="0-00-00T00:00:00Z" w:id="370">
        <w:r>
          <w:rPr>
            <w:rFonts w:ascii="Times New Roman" w:cs="Times New Roman" w:eastAsia="Times New Roman" w:hAnsi="Times New Roman"/>
            <w:sz w:val="24"/>
            <w:szCs w:val="24"/>
          </w:rPr>
          <w:t>Reader</w:t>
        </w:r>
      </w:ins>
    </w:p>
    <w:p>
      <w:pPr>
        <w:pStyle w:val="style0"/>
        <w:numPr>
          <w:ilvl w:val="1"/>
          <w:numId w:val="2"/>
        </w:numPr>
        <w:spacing w:after="28" w:before="28" w:line="100" w:lineRule="atLeast"/>
      </w:pPr>
      <w:ins w:author="Unknown" w:date="0-00-00T00:00:00Z" w:id="371">
        <w:r>
          <w:rPr>
            <w:rFonts w:ascii="Times New Roman" w:cs="Times New Roman" w:eastAsia="Times New Roman" w:hAnsi="Times New Roman"/>
            <w:sz w:val="24"/>
            <w:szCs w:val="24"/>
          </w:rPr>
          <w:t>FileInputStream</w:t>
        </w:r>
      </w:ins>
    </w:p>
    <w:p>
      <w:pPr>
        <w:pStyle w:val="style0"/>
        <w:numPr>
          <w:ilvl w:val="1"/>
          <w:numId w:val="2"/>
        </w:numPr>
        <w:spacing w:after="28" w:before="28" w:line="100" w:lineRule="atLeast"/>
      </w:pPr>
      <w:ins w:author="Unknown" w:date="0-00-00T00:00:00Z" w:id="372">
        <w:r>
          <w:rPr>
            <w:rFonts w:ascii="Times New Roman" w:cs="Times New Roman" w:eastAsia="Times New Roman" w:hAnsi="Times New Roman"/>
            <w:sz w:val="24"/>
            <w:szCs w:val="24"/>
          </w:rPr>
          <w:t>FileWriter</w:t>
        </w:r>
      </w:ins>
    </w:p>
    <w:p>
      <w:pPr>
        <w:pStyle w:val="style0"/>
        <w:numPr>
          <w:ilvl w:val="0"/>
          <w:numId w:val="2"/>
        </w:numPr>
        <w:spacing w:after="28" w:before="28" w:line="100" w:lineRule="atLeast"/>
      </w:pPr>
      <w:ins w:author="Unknown" w:date="0-00-00T00:00:00Z" w:id="373">
        <w:r>
          <w:rPr>
            <w:rFonts w:ascii="Times New Roman" w:cs="Times New Roman" w:eastAsia="Times New Roman" w:hAnsi="Times New Roman"/>
            <w:sz w:val="24"/>
            <w:szCs w:val="24"/>
          </w:rPr>
          <w:t>Name the collection interface used to represent collections that maintain unique elements.</w:t>
        </w:r>
      </w:ins>
    </w:p>
    <w:p>
      <w:pPr>
        <w:pStyle w:val="style0"/>
        <w:numPr>
          <w:ilvl w:val="0"/>
          <w:numId w:val="2"/>
        </w:numPr>
        <w:spacing w:after="28" w:before="28" w:line="100" w:lineRule="atLeast"/>
      </w:pPr>
      <w:ins w:author="Unknown" w:date="0-00-00T00:00:00Z" w:id="374">
        <w:r>
          <w:rPr>
            <w:rFonts w:ascii="Times New Roman" w:cs="Times New Roman" w:eastAsia="Times New Roman" w:hAnsi="Times New Roman"/>
            <w:sz w:val="24"/>
            <w:szCs w:val="24"/>
          </w:rPr>
          <w:t>What is the result of compiling and running the following program.</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375">
        <w:r>
          <w:rPr>
            <w:rFonts w:ascii="Courier New" w:cs="Courier New" w:eastAsia="Times New Roman" w:hAnsi="Courier New"/>
            <w:color w:val="FF0000"/>
            <w:sz w:val="20"/>
            <w:szCs w:val="20"/>
          </w:rPr>
          <w:t>public class test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376">
        <w:r>
          <w:rPr>
            <w:rFonts w:ascii="Courier New" w:cs="Courier New" w:eastAsia="Times New Roman" w:hAnsi="Courier New"/>
            <w:color w:val="FF0000"/>
            <w:sz w:val="20"/>
            <w:szCs w:val="20"/>
          </w:rPr>
          <w:t xml:space="preserve">   </w:t>
        </w:r>
      </w:ins>
      <w:ins w:author="Unknown" w:date="0-00-00T00:00:00Z" w:id="377">
        <w:r>
          <w:rPr>
            <w:rFonts w:ascii="Courier New" w:cs="Courier New" w:eastAsia="Times New Roman" w:hAnsi="Courier New"/>
            <w:color w:val="FF0000"/>
            <w:sz w:val="20"/>
            <w:szCs w:val="20"/>
          </w:rPr>
          <w:t xml:space="preserve">public static void main(String args[]) { </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378">
        <w:r>
          <w:rPr>
            <w:rFonts w:ascii="Courier New" w:cs="Courier New" w:eastAsia="Times New Roman" w:hAnsi="Courier New"/>
            <w:color w:val="FF0000"/>
            <w:sz w:val="20"/>
            <w:szCs w:val="20"/>
          </w:rPr>
          <w:t xml:space="preserve">      </w:t>
        </w:r>
      </w:ins>
      <w:ins w:author="Unknown" w:date="0-00-00T00:00:00Z" w:id="379">
        <w:r>
          <w:rPr>
            <w:rFonts w:ascii="Courier New" w:cs="Courier New" w:eastAsia="Times New Roman" w:hAnsi="Courier New"/>
            <w:color w:val="FF0000"/>
            <w:sz w:val="20"/>
            <w:szCs w:val="20"/>
          </w:rPr>
          <w:t>String str1="abc";</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380">
        <w:r>
          <w:rPr>
            <w:rFonts w:ascii="Courier New" w:cs="Courier New" w:eastAsia="Times New Roman" w:hAnsi="Courier New"/>
            <w:color w:val="FF0000"/>
            <w:sz w:val="20"/>
            <w:szCs w:val="20"/>
          </w:rPr>
          <w:t xml:space="preserve">      </w:t>
        </w:r>
      </w:ins>
      <w:ins w:author="Unknown" w:date="0-00-00T00:00:00Z" w:id="381">
        <w:r>
          <w:rPr>
            <w:rFonts w:ascii="Courier New" w:cs="Courier New" w:eastAsia="Times New Roman" w:hAnsi="Courier New"/>
            <w:color w:val="FF0000"/>
            <w:sz w:val="20"/>
            <w:szCs w:val="20"/>
          </w:rPr>
          <w:t>String str2="def";</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382">
        <w:r>
          <w:rPr>
            <w:rFonts w:ascii="Courier New" w:cs="Courier New" w:eastAsia="Times New Roman" w:hAnsi="Courier New"/>
            <w:color w:val="FF0000"/>
            <w:sz w:val="20"/>
            <w:szCs w:val="20"/>
          </w:rPr>
          <w:t xml:space="preserve">      </w:t>
        </w:r>
      </w:ins>
      <w:ins w:author="Unknown" w:date="0-00-00T00:00:00Z" w:id="383">
        <w:r>
          <w:rPr>
            <w:rFonts w:ascii="Courier New" w:cs="Courier New" w:eastAsia="Times New Roman" w:hAnsi="Courier New"/>
            <w:color w:val="FF0000"/>
            <w:sz w:val="20"/>
            <w:szCs w:val="20"/>
          </w:rPr>
          <w:t>String str3=str1.concat(str2);</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384">
        <w:r>
          <w:rPr>
            <w:rFonts w:ascii="Courier New" w:cs="Courier New" w:eastAsia="Times New Roman" w:hAnsi="Courier New"/>
            <w:color w:val="FF0000"/>
            <w:sz w:val="20"/>
            <w:szCs w:val="20"/>
          </w:rPr>
          <w:t xml:space="preserve">      </w:t>
        </w:r>
      </w:ins>
      <w:ins w:author="Unknown" w:date="0-00-00T00:00:00Z" w:id="385">
        <w:r>
          <w:rPr>
            <w:rFonts w:ascii="Courier New" w:cs="Courier New" w:eastAsia="Times New Roman" w:hAnsi="Courier New"/>
            <w:color w:val="FF0000"/>
            <w:sz w:val="20"/>
            <w:szCs w:val="20"/>
          </w:rPr>
          <w:t>str1.concat(str2);</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386">
        <w:r>
          <w:rPr>
            <w:rFonts w:ascii="Courier New" w:cs="Courier New" w:eastAsia="Times New Roman" w:hAnsi="Courier New"/>
            <w:color w:val="FF0000"/>
            <w:sz w:val="20"/>
            <w:szCs w:val="20"/>
          </w:rPr>
          <w:t xml:space="preserve">      </w:t>
        </w:r>
      </w:ins>
      <w:ins w:author="Unknown" w:date="0-00-00T00:00:00Z" w:id="387">
        <w:r>
          <w:rPr>
            <w:rFonts w:ascii="Courier New" w:cs="Courier New" w:eastAsia="Times New Roman" w:hAnsi="Courier New"/>
            <w:color w:val="FF0000"/>
            <w:sz w:val="20"/>
            <w:szCs w:val="20"/>
          </w:rPr>
          <w:t>System.out.println(str1);</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388">
        <w:r>
          <w:rPr>
            <w:rFonts w:ascii="Courier New" w:cs="Courier New" w:eastAsia="Times New Roman" w:hAnsi="Courier New"/>
            <w:color w:val="FF0000"/>
            <w:sz w:val="20"/>
            <w:szCs w:val="20"/>
          </w:rPr>
          <w:t xml:space="preserve">   </w:t>
        </w:r>
      </w:ins>
      <w:ins w:author="Unknown" w:date="0-00-00T00:00:00Z" w:id="389">
        <w:r>
          <w:rPr>
            <w:rFonts w:ascii="Courier New" w:cs="Courier New" w:eastAsia="Times New Roman" w:hAnsi="Courier New"/>
            <w:color w:val="FF0000"/>
            <w:sz w:val="20"/>
            <w:szCs w:val="20"/>
          </w:rPr>
          <w:t>}</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ins w:author="Unknown" w:date="0-00-00T00:00:00Z" w:id="390">
        <w:r>
          <w:rPr>
            <w:rFonts w:ascii="Courier New" w:cs="Courier New" w:eastAsia="Times New Roman" w:hAnsi="Courier New"/>
            <w:color w:val="FF0000"/>
            <w:sz w:val="20"/>
            <w:szCs w:val="20"/>
          </w:rPr>
          <w:t>}</w:t>
        </w:r>
      </w:ins>
    </w:p>
    <w:p>
      <w:pPr>
        <w:pStyle w:val="style0"/>
        <w:tabs>
          <w:tab w:leader="none" w:pos="1440" w:val="left"/>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pacing w:after="0" w:before="0" w:line="100" w:lineRule="atLeast"/>
        <w:ind w:hanging="0" w:left="720" w:right="0"/>
      </w:pPr>
      <w:r>
        <w:rPr/>
      </w:r>
    </w:p>
    <w:p>
      <w:pPr>
        <w:pStyle w:val="style0"/>
        <w:numPr>
          <w:ilvl w:val="1"/>
          <w:numId w:val="2"/>
        </w:numPr>
        <w:spacing w:after="28" w:before="28" w:line="100" w:lineRule="atLeast"/>
      </w:pPr>
      <w:ins w:author="Unknown" w:date="0-00-00T00:00:00Z" w:id="391">
        <w:r>
          <w:rPr>
            <w:rFonts w:ascii="Times New Roman" w:cs="Times New Roman" w:eastAsia="Times New Roman" w:hAnsi="Times New Roman"/>
            <w:sz w:val="24"/>
            <w:szCs w:val="24"/>
          </w:rPr>
          <w:t>abc</w:t>
        </w:r>
      </w:ins>
    </w:p>
    <w:p>
      <w:pPr>
        <w:pStyle w:val="style0"/>
        <w:numPr>
          <w:ilvl w:val="1"/>
          <w:numId w:val="2"/>
        </w:numPr>
        <w:spacing w:after="28" w:before="28" w:line="100" w:lineRule="atLeast"/>
      </w:pPr>
      <w:ins w:author="Unknown" w:date="0-00-00T00:00:00Z" w:id="392">
        <w:r>
          <w:rPr>
            <w:rFonts w:ascii="Times New Roman" w:cs="Times New Roman" w:eastAsia="Times New Roman" w:hAnsi="Times New Roman"/>
            <w:sz w:val="24"/>
            <w:szCs w:val="24"/>
          </w:rPr>
          <w:t>def</w:t>
        </w:r>
      </w:ins>
    </w:p>
    <w:p>
      <w:pPr>
        <w:pStyle w:val="style0"/>
        <w:numPr>
          <w:ilvl w:val="1"/>
          <w:numId w:val="2"/>
        </w:numPr>
        <w:spacing w:after="28" w:before="28" w:line="100" w:lineRule="atLeast"/>
      </w:pPr>
      <w:ins w:author="Unknown" w:date="0-00-00T00:00:00Z" w:id="393">
        <w:r>
          <w:rPr>
            <w:rFonts w:ascii="Times New Roman" w:cs="Times New Roman" w:eastAsia="Times New Roman" w:hAnsi="Times New Roman"/>
            <w:sz w:val="24"/>
            <w:szCs w:val="24"/>
          </w:rPr>
          <w:t>abcabc</w:t>
        </w:r>
      </w:ins>
    </w:p>
    <w:p>
      <w:pPr>
        <w:pStyle w:val="style0"/>
        <w:numPr>
          <w:ilvl w:val="1"/>
          <w:numId w:val="2"/>
        </w:numPr>
        <w:spacing w:after="28" w:before="28" w:line="100" w:lineRule="atLeast"/>
      </w:pPr>
      <w:ins w:author="Unknown" w:date="0-00-00T00:00:00Z" w:id="394">
        <w:r>
          <w:rPr>
            <w:rFonts w:ascii="Times New Roman" w:cs="Times New Roman" w:eastAsia="Times New Roman" w:hAnsi="Times New Roman"/>
            <w:sz w:val="24"/>
            <w:szCs w:val="24"/>
          </w:rPr>
          <w:t>abcdef</w:t>
        </w:r>
      </w:ins>
    </w:p>
    <w:p>
      <w:pPr>
        <w:pStyle w:val="style0"/>
        <w:numPr>
          <w:ilvl w:val="1"/>
          <w:numId w:val="2"/>
        </w:numPr>
        <w:spacing w:after="28" w:before="28" w:line="100" w:lineRule="atLeast"/>
      </w:pPr>
      <w:ins w:author="Unknown" w:date="0-00-00T00:00:00Z" w:id="395">
        <w:r>
          <w:rPr>
            <w:rFonts w:ascii="Times New Roman" w:cs="Times New Roman" w:eastAsia="Times New Roman" w:hAnsi="Times New Roman"/>
            <w:sz w:val="24"/>
            <w:szCs w:val="24"/>
          </w:rPr>
          <w:t>defabc</w:t>
        </w:r>
      </w:ins>
    </w:p>
    <w:p>
      <w:pPr>
        <w:pStyle w:val="style0"/>
        <w:numPr>
          <w:ilvl w:val="1"/>
          <w:numId w:val="2"/>
        </w:numPr>
        <w:spacing w:after="28" w:before="28" w:line="100" w:lineRule="atLeast"/>
      </w:pPr>
      <w:ins w:author="Unknown" w:date="0-00-00T00:00:00Z" w:id="396">
        <w:r>
          <w:rPr>
            <w:rFonts w:ascii="Times New Roman" w:cs="Times New Roman" w:eastAsia="Times New Roman" w:hAnsi="Times New Roman"/>
            <w:sz w:val="24"/>
            <w:szCs w:val="24"/>
          </w:rPr>
          <w:t>abcdefdef</w:t>
        </w:r>
      </w:ins>
    </w:p>
    <w:p>
      <w:pPr>
        <w:pStyle w:val="style0"/>
        <w:numPr>
          <w:ilvl w:val="0"/>
          <w:numId w:val="2"/>
        </w:numPr>
        <w:spacing w:after="28" w:before="28" w:line="100" w:lineRule="atLeast"/>
      </w:pPr>
      <w:ins w:author="Unknown" w:date="0-00-00T00:00:00Z" w:id="397">
        <w:r>
          <w:rPr>
            <w:rFonts w:ascii="Times New Roman" w:cs="Times New Roman" w:eastAsia="Times New Roman" w:hAnsi="Times New Roman"/>
            <w:sz w:val="24"/>
            <w:szCs w:val="24"/>
          </w:rPr>
          <w:t>Select the one correct answer. The number of characters in an object of a class String is given by</w:t>
        </w:r>
      </w:ins>
    </w:p>
    <w:p>
      <w:pPr>
        <w:pStyle w:val="style0"/>
        <w:numPr>
          <w:ilvl w:val="1"/>
          <w:numId w:val="2"/>
        </w:numPr>
        <w:spacing w:after="28" w:before="28" w:line="100" w:lineRule="atLeast"/>
      </w:pPr>
      <w:ins w:author="Unknown" w:date="0-00-00T00:00:00Z" w:id="398">
        <w:r>
          <w:rPr>
            <w:rFonts w:ascii="Times New Roman" w:cs="Times New Roman" w:eastAsia="Times New Roman" w:hAnsi="Times New Roman"/>
            <w:sz w:val="24"/>
            <w:szCs w:val="24"/>
          </w:rPr>
          <w:t>The member variable called size</w:t>
        </w:r>
      </w:ins>
    </w:p>
    <w:p>
      <w:pPr>
        <w:pStyle w:val="style0"/>
        <w:numPr>
          <w:ilvl w:val="1"/>
          <w:numId w:val="2"/>
        </w:numPr>
        <w:spacing w:after="28" w:before="28" w:line="100" w:lineRule="atLeast"/>
      </w:pPr>
      <w:ins w:author="Unknown" w:date="0-00-00T00:00:00Z" w:id="399">
        <w:r>
          <w:rPr>
            <w:rFonts w:ascii="Times New Roman" w:cs="Times New Roman" w:eastAsia="Times New Roman" w:hAnsi="Times New Roman"/>
            <w:sz w:val="24"/>
            <w:szCs w:val="24"/>
          </w:rPr>
          <w:t>The member variable called length</w:t>
        </w:r>
      </w:ins>
    </w:p>
    <w:p>
      <w:pPr>
        <w:pStyle w:val="style0"/>
        <w:numPr>
          <w:ilvl w:val="1"/>
          <w:numId w:val="2"/>
        </w:numPr>
        <w:spacing w:after="28" w:before="28" w:line="100" w:lineRule="atLeast"/>
      </w:pPr>
      <w:ins w:author="Unknown" w:date="0-00-00T00:00:00Z" w:id="400">
        <w:r>
          <w:rPr>
            <w:rFonts w:ascii="Times New Roman" w:cs="Times New Roman" w:eastAsia="Times New Roman" w:hAnsi="Times New Roman"/>
            <w:sz w:val="24"/>
            <w:szCs w:val="24"/>
          </w:rPr>
          <w:t>The method size() returns the number of characters.</w:t>
        </w:r>
      </w:ins>
    </w:p>
    <w:p>
      <w:pPr>
        <w:pStyle w:val="style0"/>
        <w:numPr>
          <w:ilvl w:val="1"/>
          <w:numId w:val="2"/>
        </w:numPr>
        <w:spacing w:after="28" w:before="28" w:line="100" w:lineRule="atLeast"/>
      </w:pPr>
      <w:ins w:author="Unknown" w:date="0-00-00T00:00:00Z" w:id="401">
        <w:r>
          <w:rPr>
            <w:rFonts w:ascii="Times New Roman" w:cs="Times New Roman" w:eastAsia="Times New Roman" w:hAnsi="Times New Roman"/>
            <w:sz w:val="24"/>
            <w:szCs w:val="24"/>
          </w:rPr>
          <w:t>The method length() returns the number of characters.</w:t>
        </w:r>
      </w:ins>
    </w:p>
    <w:p>
      <w:pPr>
        <w:pStyle w:val="style0"/>
        <w:numPr>
          <w:ilvl w:val="0"/>
          <w:numId w:val="2"/>
        </w:numPr>
        <w:spacing w:after="28" w:before="28" w:line="100" w:lineRule="atLeast"/>
      </w:pPr>
      <w:ins w:author="Unknown" w:date="0-00-00T00:00:00Z" w:id="402">
        <w:r>
          <w:rPr>
            <w:rFonts w:ascii="Times New Roman" w:cs="Times New Roman" w:eastAsia="Times New Roman" w:hAnsi="Times New Roman"/>
            <w:sz w:val="24"/>
            <w:szCs w:val="24"/>
          </w:rPr>
          <w:t>Select the one correct answer. Which method defined in Integer class can be used to convert an Integer object to primitive int type.</w:t>
        </w:r>
      </w:ins>
    </w:p>
    <w:p>
      <w:pPr>
        <w:pStyle w:val="style0"/>
        <w:numPr>
          <w:ilvl w:val="1"/>
          <w:numId w:val="2"/>
        </w:numPr>
        <w:spacing w:after="28" w:before="28" w:line="100" w:lineRule="atLeast"/>
      </w:pPr>
      <w:ins w:author="Unknown" w:date="0-00-00T00:00:00Z" w:id="403">
        <w:r>
          <w:rPr>
            <w:rFonts w:ascii="Times New Roman" w:cs="Times New Roman" w:eastAsia="Times New Roman" w:hAnsi="Times New Roman"/>
            <w:sz w:val="24"/>
            <w:szCs w:val="24"/>
          </w:rPr>
          <w:t>valueOf</w:t>
        </w:r>
      </w:ins>
    </w:p>
    <w:p>
      <w:pPr>
        <w:pStyle w:val="style0"/>
        <w:numPr>
          <w:ilvl w:val="1"/>
          <w:numId w:val="2"/>
        </w:numPr>
        <w:spacing w:after="28" w:before="28" w:line="100" w:lineRule="atLeast"/>
      </w:pPr>
      <w:ins w:author="Unknown" w:date="0-00-00T00:00:00Z" w:id="404">
        <w:r>
          <w:rPr>
            <w:rFonts w:ascii="Times New Roman" w:cs="Times New Roman" w:eastAsia="Times New Roman" w:hAnsi="Times New Roman"/>
            <w:sz w:val="24"/>
            <w:szCs w:val="24"/>
          </w:rPr>
          <w:t>intValue</w:t>
        </w:r>
      </w:ins>
    </w:p>
    <w:p>
      <w:pPr>
        <w:pStyle w:val="style0"/>
        <w:numPr>
          <w:ilvl w:val="1"/>
          <w:numId w:val="2"/>
        </w:numPr>
        <w:spacing w:after="28" w:before="28" w:line="100" w:lineRule="atLeast"/>
      </w:pPr>
      <w:ins w:author="Unknown" w:date="0-00-00T00:00:00Z" w:id="405">
        <w:r>
          <w:rPr>
            <w:rFonts w:ascii="Times New Roman" w:cs="Times New Roman" w:eastAsia="Times New Roman" w:hAnsi="Times New Roman"/>
            <w:sz w:val="24"/>
            <w:szCs w:val="24"/>
          </w:rPr>
          <w:t>getInt</w:t>
        </w:r>
      </w:ins>
    </w:p>
    <w:p>
      <w:pPr>
        <w:pStyle w:val="style0"/>
        <w:numPr>
          <w:ilvl w:val="1"/>
          <w:numId w:val="2"/>
        </w:numPr>
        <w:spacing w:after="28" w:before="28" w:line="100" w:lineRule="atLeast"/>
      </w:pPr>
      <w:ins w:author="Unknown" w:date="0-00-00T00:00:00Z" w:id="406">
        <w:r>
          <w:rPr>
            <w:rFonts w:ascii="Times New Roman" w:cs="Times New Roman" w:eastAsia="Times New Roman" w:hAnsi="Times New Roman"/>
            <w:sz w:val="24"/>
            <w:szCs w:val="24"/>
          </w:rPr>
          <w:t>getInteger</w:t>
        </w:r>
      </w:ins>
    </w:p>
    <w:p>
      <w:pPr>
        <w:pStyle w:val="style0"/>
        <w:numPr>
          <w:ilvl w:val="0"/>
          <w:numId w:val="2"/>
        </w:numPr>
        <w:spacing w:after="28" w:before="28" w:line="100" w:lineRule="atLeast"/>
      </w:pPr>
      <w:ins w:author="Unknown" w:date="0-00-00T00:00:00Z" w:id="407">
        <w:r>
          <w:rPr>
            <w:rFonts w:ascii="Times New Roman" w:cs="Times New Roman" w:eastAsia="Times New Roman" w:hAnsi="Times New Roman"/>
            <w:sz w:val="24"/>
            <w:szCs w:val="24"/>
          </w:rPr>
          <w:t>Name the return type of method hashCode() defined in Object class, which is used to get the unique hash value of an Object.</w:t>
        </w:r>
      </w:ins>
    </w:p>
    <w:p>
      <w:pPr>
        <w:pStyle w:val="style0"/>
        <w:numPr>
          <w:ilvl w:val="0"/>
          <w:numId w:val="2"/>
        </w:numPr>
        <w:spacing w:after="28" w:before="28" w:line="100" w:lineRule="atLeast"/>
      </w:pPr>
      <w:ins w:author="Unknown" w:date="0-00-00T00:00:00Z" w:id="408">
        <w:r>
          <w:rPr>
            <w:rFonts w:ascii="Times New Roman" w:cs="Times New Roman" w:eastAsia="Times New Roman" w:hAnsi="Times New Roman"/>
            <w:sz w:val="24"/>
            <w:szCs w:val="24"/>
          </w:rPr>
          <w:t>Which of the following are correct. Select the one correct answer.</w:t>
        </w:r>
      </w:ins>
    </w:p>
    <w:p>
      <w:pPr>
        <w:pStyle w:val="style0"/>
        <w:numPr>
          <w:ilvl w:val="1"/>
          <w:numId w:val="2"/>
        </w:numPr>
        <w:spacing w:after="28" w:before="28" w:line="100" w:lineRule="atLeast"/>
      </w:pPr>
      <w:ins w:author="Unknown" w:date="0-00-00T00:00:00Z" w:id="409">
        <w:r>
          <w:rPr>
            <w:rFonts w:ascii="Times New Roman" w:cs="Times New Roman" w:eastAsia="Times New Roman" w:hAnsi="Times New Roman"/>
            <w:sz w:val="24"/>
            <w:szCs w:val="24"/>
          </w:rPr>
          <w:t>An import statement, if defined, must always be the first non-comment statement of the file.</w:t>
        </w:r>
      </w:ins>
    </w:p>
    <w:p>
      <w:pPr>
        <w:pStyle w:val="style0"/>
        <w:numPr>
          <w:ilvl w:val="1"/>
          <w:numId w:val="2"/>
        </w:numPr>
        <w:spacing w:after="28" w:before="28" w:line="100" w:lineRule="atLeast"/>
      </w:pPr>
      <w:ins w:author="Unknown" w:date="0-00-00T00:00:00Z" w:id="410">
        <w:r>
          <w:rPr>
            <w:rFonts w:ascii="Times New Roman" w:cs="Times New Roman" w:eastAsia="Times New Roman" w:hAnsi="Times New Roman"/>
            <w:sz w:val="24"/>
            <w:szCs w:val="24"/>
          </w:rPr>
          <w:t>private members are accessible to all classes in the same package.</w:t>
        </w:r>
      </w:ins>
    </w:p>
    <w:p>
      <w:pPr>
        <w:pStyle w:val="style0"/>
        <w:numPr>
          <w:ilvl w:val="1"/>
          <w:numId w:val="2"/>
        </w:numPr>
        <w:spacing w:after="28" w:before="28" w:line="100" w:lineRule="atLeast"/>
      </w:pPr>
      <w:ins w:author="Unknown" w:date="0-00-00T00:00:00Z" w:id="411">
        <w:r>
          <w:rPr>
            <w:rFonts w:ascii="Times New Roman" w:cs="Times New Roman" w:eastAsia="Times New Roman" w:hAnsi="Times New Roman"/>
            <w:sz w:val="24"/>
            <w:szCs w:val="24"/>
          </w:rPr>
          <w:t>An abstract class can be declared as final.</w:t>
        </w:r>
      </w:ins>
    </w:p>
    <w:p>
      <w:pPr>
        <w:pStyle w:val="style0"/>
        <w:numPr>
          <w:ilvl w:val="1"/>
          <w:numId w:val="2"/>
        </w:numPr>
        <w:spacing w:after="28" w:before="28" w:line="100" w:lineRule="atLeast"/>
      </w:pPr>
      <w:ins w:author="Unknown" w:date="0-00-00T00:00:00Z" w:id="412">
        <w:r>
          <w:rPr>
            <w:rFonts w:ascii="Times New Roman" w:cs="Times New Roman" w:eastAsia="Times New Roman" w:hAnsi="Times New Roman"/>
            <w:sz w:val="24"/>
            <w:szCs w:val="24"/>
          </w:rPr>
          <w:t>Local variables cannot be declared as static.</w:t>
        </w:r>
      </w:ins>
    </w:p>
    <w:p>
      <w:pPr>
        <w:pStyle w:val="style0"/>
        <w:numPr>
          <w:ilvl w:val="0"/>
          <w:numId w:val="2"/>
        </w:numPr>
        <w:spacing w:after="28" w:before="28" w:line="100" w:lineRule="atLeast"/>
      </w:pPr>
      <w:ins w:author="Unknown" w:date="0-00-00T00:00:00Z" w:id="413">
        <w:r>
          <w:rPr>
            <w:rFonts w:ascii="Times New Roman" w:cs="Times New Roman" w:eastAsia="Times New Roman" w:hAnsi="Times New Roman"/>
            <w:sz w:val="24"/>
            <w:szCs w:val="24"/>
          </w:rPr>
          <w:t>Name the keyword that makes a variable belong to a class, rather than being defined for each instance of the class. Select the one correct answer.</w:t>
        </w:r>
      </w:ins>
    </w:p>
    <w:p>
      <w:pPr>
        <w:pStyle w:val="style0"/>
        <w:numPr>
          <w:ilvl w:val="1"/>
          <w:numId w:val="2"/>
        </w:numPr>
        <w:spacing w:after="28" w:before="28" w:line="100" w:lineRule="atLeast"/>
      </w:pPr>
      <w:ins w:author="Unknown" w:date="0-00-00T00:00:00Z" w:id="414">
        <w:r>
          <w:rPr>
            <w:rFonts w:ascii="Times New Roman" w:cs="Times New Roman" w:eastAsia="Times New Roman" w:hAnsi="Times New Roman"/>
            <w:sz w:val="24"/>
            <w:szCs w:val="24"/>
          </w:rPr>
          <w:t>static</w:t>
        </w:r>
      </w:ins>
    </w:p>
    <w:p>
      <w:pPr>
        <w:pStyle w:val="style0"/>
        <w:numPr>
          <w:ilvl w:val="1"/>
          <w:numId w:val="2"/>
        </w:numPr>
        <w:spacing w:after="28" w:before="28" w:line="100" w:lineRule="atLeast"/>
      </w:pPr>
      <w:ins w:author="Unknown" w:date="0-00-00T00:00:00Z" w:id="415">
        <w:r>
          <w:rPr>
            <w:rFonts w:ascii="Times New Roman" w:cs="Times New Roman" w:eastAsia="Times New Roman" w:hAnsi="Times New Roman"/>
            <w:sz w:val="24"/>
            <w:szCs w:val="24"/>
          </w:rPr>
          <w:t>final</w:t>
        </w:r>
      </w:ins>
    </w:p>
    <w:p>
      <w:pPr>
        <w:pStyle w:val="style0"/>
        <w:numPr>
          <w:ilvl w:val="1"/>
          <w:numId w:val="2"/>
        </w:numPr>
        <w:spacing w:after="28" w:before="28" w:line="100" w:lineRule="atLeast"/>
      </w:pPr>
      <w:ins w:author="Unknown" w:date="0-00-00T00:00:00Z" w:id="416">
        <w:r>
          <w:rPr>
            <w:rFonts w:ascii="Times New Roman" w:cs="Times New Roman" w:eastAsia="Times New Roman" w:hAnsi="Times New Roman"/>
            <w:sz w:val="24"/>
            <w:szCs w:val="24"/>
          </w:rPr>
          <w:t>abstract</w:t>
        </w:r>
      </w:ins>
    </w:p>
    <w:p>
      <w:pPr>
        <w:pStyle w:val="style0"/>
        <w:numPr>
          <w:ilvl w:val="1"/>
          <w:numId w:val="2"/>
        </w:numPr>
        <w:spacing w:after="28" w:before="28" w:line="100" w:lineRule="atLeast"/>
      </w:pPr>
      <w:ins w:author="Unknown" w:date="0-00-00T00:00:00Z" w:id="417">
        <w:r>
          <w:rPr>
            <w:rFonts w:ascii="Times New Roman" w:cs="Times New Roman" w:eastAsia="Times New Roman" w:hAnsi="Times New Roman"/>
            <w:sz w:val="24"/>
            <w:szCs w:val="24"/>
          </w:rPr>
          <w:t>native</w:t>
        </w:r>
      </w:ins>
    </w:p>
    <w:p>
      <w:pPr>
        <w:pStyle w:val="style0"/>
        <w:numPr>
          <w:ilvl w:val="1"/>
          <w:numId w:val="2"/>
        </w:numPr>
        <w:spacing w:after="28" w:before="28" w:line="100" w:lineRule="atLeast"/>
      </w:pPr>
      <w:ins w:author="Unknown" w:date="0-00-00T00:00:00Z" w:id="418">
        <w:r>
          <w:rPr>
            <w:rFonts w:ascii="Times New Roman" w:cs="Times New Roman" w:eastAsia="Times New Roman" w:hAnsi="Times New Roman"/>
            <w:sz w:val="24"/>
            <w:szCs w:val="24"/>
          </w:rPr>
          <w:t>volatile</w:t>
        </w:r>
      </w:ins>
    </w:p>
    <w:p>
      <w:pPr>
        <w:pStyle w:val="style0"/>
        <w:numPr>
          <w:ilvl w:val="1"/>
          <w:numId w:val="2"/>
        </w:numPr>
        <w:spacing w:after="28" w:before="28" w:line="100" w:lineRule="atLeast"/>
      </w:pPr>
      <w:ins w:author="Unknown" w:date="0-00-00T00:00:00Z" w:id="419">
        <w:r>
          <w:rPr>
            <w:rFonts w:ascii="Times New Roman" w:cs="Times New Roman" w:eastAsia="Times New Roman" w:hAnsi="Times New Roman"/>
            <w:sz w:val="24"/>
            <w:szCs w:val="24"/>
          </w:rPr>
          <w:t>transient</w:t>
        </w:r>
      </w:ins>
    </w:p>
    <w:p>
      <w:pPr>
        <w:pStyle w:val="style0"/>
        <w:numPr>
          <w:ilvl w:val="0"/>
          <w:numId w:val="2"/>
        </w:numPr>
        <w:spacing w:after="28" w:before="28" w:line="100" w:lineRule="atLeast"/>
      </w:pPr>
      <w:ins w:author="Unknown" w:date="0-00-00T00:00:00Z" w:id="420">
        <w:r>
          <w:rPr>
            <w:rFonts w:ascii="Times New Roman" w:cs="Times New Roman" w:eastAsia="Times New Roman" w:hAnsi="Times New Roman"/>
            <w:sz w:val="24"/>
            <w:szCs w:val="24"/>
          </w:rPr>
          <w:t>Which of these are core interfaces in the collection framework. Select the one correct answer.</w:t>
        </w:r>
      </w:ins>
    </w:p>
    <w:p>
      <w:pPr>
        <w:pStyle w:val="style0"/>
        <w:numPr>
          <w:ilvl w:val="1"/>
          <w:numId w:val="2"/>
        </w:numPr>
        <w:spacing w:after="28" w:before="28" w:line="100" w:lineRule="atLeast"/>
      </w:pPr>
      <w:ins w:author="Unknown" w:date="0-00-00T00:00:00Z" w:id="421">
        <w:r>
          <w:rPr>
            <w:rFonts w:ascii="Times New Roman" w:cs="Times New Roman" w:eastAsia="Times New Roman" w:hAnsi="Times New Roman"/>
            <w:sz w:val="24"/>
            <w:szCs w:val="24"/>
          </w:rPr>
          <w:t>Tree</w:t>
        </w:r>
      </w:ins>
    </w:p>
    <w:p>
      <w:pPr>
        <w:pStyle w:val="style0"/>
        <w:numPr>
          <w:ilvl w:val="1"/>
          <w:numId w:val="2"/>
        </w:numPr>
        <w:spacing w:after="28" w:before="28" w:line="100" w:lineRule="atLeast"/>
      </w:pPr>
      <w:ins w:author="Unknown" w:date="0-00-00T00:00:00Z" w:id="422">
        <w:r>
          <w:rPr>
            <w:rFonts w:ascii="Times New Roman" w:cs="Times New Roman" w:eastAsia="Times New Roman" w:hAnsi="Times New Roman"/>
            <w:sz w:val="24"/>
            <w:szCs w:val="24"/>
          </w:rPr>
          <w:t>Stack</w:t>
        </w:r>
      </w:ins>
    </w:p>
    <w:p>
      <w:pPr>
        <w:pStyle w:val="style0"/>
        <w:numPr>
          <w:ilvl w:val="1"/>
          <w:numId w:val="2"/>
        </w:numPr>
        <w:spacing w:after="28" w:before="28" w:line="100" w:lineRule="atLeast"/>
      </w:pPr>
      <w:ins w:author="Unknown" w:date="0-00-00T00:00:00Z" w:id="423">
        <w:r>
          <w:rPr>
            <w:rFonts w:ascii="Times New Roman" w:cs="Times New Roman" w:eastAsia="Times New Roman" w:hAnsi="Times New Roman"/>
            <w:sz w:val="24"/>
            <w:szCs w:val="24"/>
          </w:rPr>
          <w:t>Queue</w:t>
        </w:r>
      </w:ins>
    </w:p>
    <w:p>
      <w:pPr>
        <w:pStyle w:val="style0"/>
        <w:numPr>
          <w:ilvl w:val="1"/>
          <w:numId w:val="2"/>
        </w:numPr>
        <w:spacing w:after="28" w:before="28" w:line="100" w:lineRule="atLeast"/>
      </w:pPr>
      <w:ins w:author="Unknown" w:date="0-00-00T00:00:00Z" w:id="424">
        <w:r>
          <w:rPr>
            <w:rFonts w:ascii="Times New Roman" w:cs="Times New Roman" w:eastAsia="Times New Roman" w:hAnsi="Times New Roman"/>
            <w:sz w:val="24"/>
            <w:szCs w:val="24"/>
          </w:rPr>
          <w:t>Array</w:t>
        </w:r>
      </w:ins>
    </w:p>
    <w:p>
      <w:pPr>
        <w:pStyle w:val="style0"/>
        <w:numPr>
          <w:ilvl w:val="1"/>
          <w:numId w:val="2"/>
        </w:numPr>
        <w:spacing w:after="28" w:before="28" w:line="100" w:lineRule="atLeast"/>
      </w:pPr>
      <w:ins w:author="Unknown" w:date="0-00-00T00:00:00Z" w:id="425">
        <w:r>
          <w:rPr>
            <w:rFonts w:ascii="Times New Roman" w:cs="Times New Roman" w:eastAsia="Times New Roman" w:hAnsi="Times New Roman"/>
            <w:sz w:val="24"/>
            <w:szCs w:val="24"/>
          </w:rPr>
          <w:t>LinkedList</w:t>
        </w:r>
      </w:ins>
    </w:p>
    <w:p>
      <w:pPr>
        <w:pStyle w:val="style0"/>
        <w:numPr>
          <w:ilvl w:val="1"/>
          <w:numId w:val="2"/>
        </w:numPr>
        <w:spacing w:after="28" w:before="28" w:line="100" w:lineRule="atLeast"/>
      </w:pPr>
      <w:ins w:author="Unknown" w:date="0-00-00T00:00:00Z" w:id="426">
        <w:r>
          <w:rPr>
            <w:rFonts w:ascii="Times New Roman" w:cs="Times New Roman" w:eastAsia="Times New Roman" w:hAnsi="Times New Roman"/>
            <w:sz w:val="24"/>
            <w:szCs w:val="24"/>
          </w:rPr>
          <w:t>Map</w:t>
        </w:r>
      </w:ins>
    </w:p>
    <w:p>
      <w:pPr>
        <w:pStyle w:val="style0"/>
        <w:numPr>
          <w:ilvl w:val="0"/>
          <w:numId w:val="2"/>
        </w:numPr>
        <w:spacing w:after="28" w:before="28" w:line="100" w:lineRule="atLeast"/>
      </w:pPr>
      <w:ins w:author="Unknown" w:date="0-00-00T00:00:00Z" w:id="427">
        <w:r>
          <w:rPr>
            <w:rFonts w:ascii="Times New Roman" w:cs="Times New Roman" w:eastAsia="Times New Roman" w:hAnsi="Times New Roman"/>
            <w:sz w:val="24"/>
            <w:szCs w:val="24"/>
          </w:rPr>
          <w:t>Which of these statements are true. Select the two correct answers.</w:t>
        </w:r>
      </w:ins>
    </w:p>
    <w:p>
      <w:pPr>
        <w:pStyle w:val="style0"/>
        <w:numPr>
          <w:ilvl w:val="1"/>
          <w:numId w:val="2"/>
        </w:numPr>
        <w:spacing w:after="28" w:before="28" w:line="100" w:lineRule="atLeast"/>
      </w:pPr>
      <w:ins w:author="Unknown" w:date="0-00-00T00:00:00Z" w:id="428">
        <w:r>
          <w:rPr>
            <w:rFonts w:ascii="Times New Roman" w:cs="Times New Roman" w:eastAsia="Times New Roman" w:hAnsi="Times New Roman"/>
            <w:sz w:val="24"/>
            <w:szCs w:val="24"/>
          </w:rPr>
          <w:t>For each try block there must be at least one catch block defined.</w:t>
        </w:r>
      </w:ins>
    </w:p>
    <w:p>
      <w:pPr>
        <w:pStyle w:val="style0"/>
        <w:numPr>
          <w:ilvl w:val="1"/>
          <w:numId w:val="2"/>
        </w:numPr>
        <w:spacing w:after="28" w:before="28" w:line="100" w:lineRule="atLeast"/>
      </w:pPr>
      <w:ins w:author="Unknown" w:date="0-00-00T00:00:00Z" w:id="429">
        <w:r>
          <w:rPr>
            <w:rFonts w:ascii="Times New Roman" w:cs="Times New Roman" w:eastAsia="Times New Roman" w:hAnsi="Times New Roman"/>
            <w:sz w:val="24"/>
            <w:szCs w:val="24"/>
          </w:rPr>
          <w:t>A try block may be followed by any number of finally blocks.</w:t>
        </w:r>
      </w:ins>
    </w:p>
    <w:p>
      <w:pPr>
        <w:pStyle w:val="style0"/>
        <w:numPr>
          <w:ilvl w:val="1"/>
          <w:numId w:val="2"/>
        </w:numPr>
        <w:spacing w:after="28" w:before="28" w:line="100" w:lineRule="atLeast"/>
      </w:pPr>
      <w:ins w:author="Unknown" w:date="0-00-00T00:00:00Z" w:id="430">
        <w:r>
          <w:rPr>
            <w:rFonts w:ascii="Times New Roman" w:cs="Times New Roman" w:eastAsia="Times New Roman" w:hAnsi="Times New Roman"/>
            <w:sz w:val="24"/>
            <w:szCs w:val="24"/>
          </w:rPr>
          <w:t>A try block must be followed by at least one finally or catch block.</w:t>
        </w:r>
      </w:ins>
    </w:p>
    <w:p>
      <w:pPr>
        <w:pStyle w:val="style0"/>
        <w:numPr>
          <w:ilvl w:val="1"/>
          <w:numId w:val="2"/>
        </w:numPr>
        <w:spacing w:after="28" w:before="28" w:line="100" w:lineRule="atLeast"/>
      </w:pPr>
      <w:ins w:author="Unknown" w:date="0-00-00T00:00:00Z" w:id="431">
        <w:r>
          <w:rPr>
            <w:rFonts w:ascii="Times New Roman" w:cs="Times New Roman" w:eastAsia="Times New Roman" w:hAnsi="Times New Roman"/>
            <w:sz w:val="24"/>
            <w:szCs w:val="24"/>
          </w:rPr>
          <w:t>If both catch and finally blocks are defined, catch block must precede the finally block.</w:t>
        </w:r>
      </w:ins>
    </w:p>
    <w:p>
      <w:pPr>
        <w:pStyle w:val="style0"/>
        <w:spacing w:after="0" w:before="0" w:line="100" w:lineRule="atLeast"/>
      </w:pPr>
      <w:ins w:author="Unknown" w:date="0-00-00T00:00:00Z" w:id="432">
        <w:r>
          <w:rPr>
            <w:rFonts w:ascii="Times New Roman" w:cs="Times New Roman" w:eastAsia="Times New Roman" w:hAnsi="Times New Roman"/>
            <w:sz w:val="24"/>
            <w:szCs w:val="24"/>
          </w:rPr>
          <w:br/>
        </w:r>
      </w:ins>
      <w:ins w:author="Unknown" w:date="0-00-00T00:00:00Z" w:id="433">
        <w:r>
          <w:rPr>
            <w:rFonts w:ascii="Times New Roman" w:cs="Times New Roman" w:eastAsia="Times New Roman" w:hAnsi="Times New Roman"/>
            <w:b/>
            <w:bCs/>
            <w:sz w:val="24"/>
            <w:szCs w:val="24"/>
          </w:rPr>
          <w:t>Answers to Sample Test 1 </w:t>
        </w:r>
      </w:ins>
    </w:p>
    <w:p>
      <w:pPr>
        <w:pStyle w:val="style0"/>
        <w:numPr>
          <w:ilvl w:val="0"/>
          <w:numId w:val="3"/>
        </w:numPr>
        <w:spacing w:after="28" w:before="28" w:line="100" w:lineRule="atLeast"/>
      </w:pPr>
      <w:ins w:author="Unknown" w:date="0-00-00T00:00:00Z" w:id="434">
        <w:r>
          <w:rPr>
            <w:rFonts w:ascii="Times New Roman" w:cs="Times New Roman" w:eastAsia="Times New Roman" w:hAnsi="Times New Roman"/>
            <w:sz w:val="24"/>
            <w:szCs w:val="24"/>
          </w:rPr>
          <w:t>b</w:t>
        </w:r>
      </w:ins>
    </w:p>
    <w:p>
      <w:pPr>
        <w:pStyle w:val="style0"/>
        <w:numPr>
          <w:ilvl w:val="0"/>
          <w:numId w:val="3"/>
        </w:numPr>
        <w:spacing w:after="28" w:before="28" w:line="100" w:lineRule="atLeast"/>
      </w:pPr>
      <w:ins w:author="Unknown" w:date="0-00-00T00:00:00Z" w:id="435">
        <w:r>
          <w:rPr>
            <w:rFonts w:ascii="Times New Roman" w:cs="Times New Roman" w:eastAsia="Times New Roman" w:hAnsi="Times New Roman"/>
            <w:sz w:val="24"/>
            <w:szCs w:val="24"/>
          </w:rPr>
          <w:t>b, c, f</w:t>
        </w:r>
      </w:ins>
    </w:p>
    <w:p>
      <w:pPr>
        <w:pStyle w:val="style0"/>
        <w:numPr>
          <w:ilvl w:val="0"/>
          <w:numId w:val="3"/>
        </w:numPr>
        <w:spacing w:after="28" w:before="28" w:line="100" w:lineRule="atLeast"/>
      </w:pPr>
      <w:ins w:author="Unknown" w:date="0-00-00T00:00:00Z" w:id="436">
        <w:r>
          <w:rPr>
            <w:rFonts w:ascii="Times New Roman" w:cs="Times New Roman" w:eastAsia="Times New Roman" w:hAnsi="Times New Roman"/>
            <w:sz w:val="24"/>
            <w:szCs w:val="24"/>
          </w:rPr>
          <w:t>d. Note that the program gets one command line argument - 2. args.length will get set to 1. So the condition if(args.length &gt; 1) will fail, and the second check if(args.length &gt; 0) will return true.</w:t>
        </w:r>
      </w:ins>
    </w:p>
    <w:p>
      <w:pPr>
        <w:pStyle w:val="style0"/>
        <w:numPr>
          <w:ilvl w:val="0"/>
          <w:numId w:val="3"/>
        </w:numPr>
        <w:spacing w:after="28" w:before="28" w:line="100" w:lineRule="atLeast"/>
      </w:pPr>
      <w:ins w:author="Unknown" w:date="0-00-00T00:00:00Z" w:id="437">
        <w:r>
          <w:rPr>
            <w:rFonts w:ascii="Times New Roman" w:cs="Times New Roman" w:eastAsia="Times New Roman" w:hAnsi="Times New Roman"/>
            <w:sz w:val="24"/>
            <w:szCs w:val="24"/>
          </w:rPr>
          <w:t>arr.length</w:t>
        </w:r>
      </w:ins>
    </w:p>
    <w:p>
      <w:pPr>
        <w:pStyle w:val="style0"/>
        <w:numPr>
          <w:ilvl w:val="0"/>
          <w:numId w:val="3"/>
        </w:numPr>
        <w:spacing w:after="28" w:before="28" w:line="100" w:lineRule="atLeast"/>
      </w:pPr>
      <w:ins w:author="Unknown" w:date="0-00-00T00:00:00Z" w:id="438">
        <w:r>
          <w:rPr>
            <w:rFonts w:ascii="Times New Roman" w:cs="Times New Roman" w:eastAsia="Times New Roman" w:hAnsi="Times New Roman"/>
            <w:sz w:val="24"/>
            <w:szCs w:val="24"/>
          </w:rPr>
          <w:t>Any of these is correct - 0x5, 0x05, 0X05, 0X5</w:t>
        </w:r>
      </w:ins>
    </w:p>
    <w:p>
      <w:pPr>
        <w:pStyle w:val="style0"/>
        <w:numPr>
          <w:ilvl w:val="0"/>
          <w:numId w:val="3"/>
        </w:numPr>
        <w:spacing w:after="28" w:before="28" w:line="100" w:lineRule="atLeast"/>
      </w:pPr>
      <w:ins w:author="Unknown" w:date="0-00-00T00:00:00Z" w:id="439">
        <w:r>
          <w:rPr>
            <w:rFonts w:ascii="Times New Roman" w:cs="Times New Roman" w:eastAsia="Times New Roman" w:hAnsi="Times New Roman"/>
            <w:sz w:val="24"/>
            <w:szCs w:val="24"/>
          </w:rPr>
          <w:t>b, c, f, g</w:t>
        </w:r>
      </w:ins>
    </w:p>
    <w:p>
      <w:pPr>
        <w:pStyle w:val="style0"/>
        <w:numPr>
          <w:ilvl w:val="0"/>
          <w:numId w:val="3"/>
        </w:numPr>
        <w:spacing w:after="28" w:before="28" w:line="100" w:lineRule="atLeast"/>
      </w:pPr>
      <w:ins w:author="Unknown" w:date="0-00-00T00:00:00Z" w:id="440">
        <w:r>
          <w:rPr>
            <w:rFonts w:ascii="Times New Roman" w:cs="Times New Roman" w:eastAsia="Times New Roman" w:hAnsi="Times New Roman"/>
            <w:sz w:val="24"/>
            <w:szCs w:val="24"/>
          </w:rPr>
          <w:t>a</w:t>
        </w:r>
      </w:ins>
    </w:p>
    <w:p>
      <w:pPr>
        <w:pStyle w:val="style0"/>
        <w:numPr>
          <w:ilvl w:val="0"/>
          <w:numId w:val="3"/>
        </w:numPr>
        <w:spacing w:after="28" w:before="28" w:line="100" w:lineRule="atLeast"/>
      </w:pPr>
      <w:ins w:author="Unknown" w:date="0-00-00T00:00:00Z" w:id="441">
        <w:r>
          <w:rPr>
            <w:rFonts w:ascii="Times New Roman" w:cs="Times New Roman" w:eastAsia="Times New Roman" w:hAnsi="Times New Roman"/>
            <w:sz w:val="24"/>
            <w:szCs w:val="24"/>
          </w:rPr>
          <w:t>d</w:t>
        </w:r>
      </w:ins>
    </w:p>
    <w:p>
      <w:pPr>
        <w:pStyle w:val="style0"/>
        <w:numPr>
          <w:ilvl w:val="0"/>
          <w:numId w:val="3"/>
        </w:numPr>
        <w:spacing w:after="28" w:before="28" w:line="100" w:lineRule="atLeast"/>
      </w:pPr>
      <w:ins w:author="Unknown" w:date="0-00-00T00:00:00Z" w:id="442">
        <w:r>
          <w:rPr>
            <w:rFonts w:ascii="Times New Roman" w:cs="Times New Roman" w:eastAsia="Times New Roman" w:hAnsi="Times New Roman"/>
            <w:sz w:val="24"/>
            <w:szCs w:val="24"/>
          </w:rPr>
          <w:t>"am"</w:t>
        </w:r>
      </w:ins>
    </w:p>
    <w:p>
      <w:pPr>
        <w:pStyle w:val="style0"/>
        <w:numPr>
          <w:ilvl w:val="0"/>
          <w:numId w:val="3"/>
        </w:numPr>
        <w:spacing w:after="28" w:before="28" w:line="100" w:lineRule="atLeast"/>
      </w:pPr>
      <w:ins w:author="Unknown" w:date="0-00-00T00:00:00Z" w:id="443">
        <w:r>
          <w:rPr>
            <w:rFonts w:ascii="Times New Roman" w:cs="Times New Roman" w:eastAsia="Times New Roman" w:hAnsi="Times New Roman"/>
            <w:sz w:val="24"/>
            <w:szCs w:val="24"/>
          </w:rPr>
          <w:t>a, c. Please note that b is not correct. A package statement may appear before an import statement. A class constructor may be declared private also. Hence d is incorrect.</w:t>
        </w:r>
      </w:ins>
    </w:p>
    <w:p>
      <w:pPr>
        <w:pStyle w:val="style0"/>
        <w:numPr>
          <w:ilvl w:val="0"/>
          <w:numId w:val="3"/>
        </w:numPr>
        <w:spacing w:after="28" w:before="28" w:line="100" w:lineRule="atLeast"/>
      </w:pPr>
      <w:ins w:author="Unknown" w:date="0-00-00T00:00:00Z" w:id="444">
        <w:r>
          <w:rPr>
            <w:rFonts w:ascii="Times New Roman" w:cs="Times New Roman" w:eastAsia="Times New Roman" w:hAnsi="Times New Roman"/>
            <w:sz w:val="24"/>
            <w:szCs w:val="24"/>
          </w:rPr>
          <w:t>a</w:t>
        </w:r>
      </w:ins>
    </w:p>
    <w:p>
      <w:pPr>
        <w:pStyle w:val="style0"/>
        <w:numPr>
          <w:ilvl w:val="0"/>
          <w:numId w:val="3"/>
        </w:numPr>
        <w:spacing w:after="28" w:before="28" w:line="100" w:lineRule="atLeast"/>
      </w:pPr>
      <w:ins w:author="Unknown" w:date="0-00-00T00:00:00Z" w:id="445">
        <w:r>
          <w:rPr>
            <w:rFonts w:ascii="Times New Roman" w:cs="Times New Roman" w:eastAsia="Times New Roman" w:hAnsi="Times New Roman"/>
            <w:sz w:val="24"/>
            <w:szCs w:val="24"/>
          </w:rPr>
          <w:t>a</w:t>
        </w:r>
      </w:ins>
    </w:p>
    <w:p>
      <w:pPr>
        <w:pStyle w:val="style0"/>
        <w:numPr>
          <w:ilvl w:val="0"/>
          <w:numId w:val="3"/>
        </w:numPr>
        <w:spacing w:after="28" w:before="28" w:line="100" w:lineRule="atLeast"/>
      </w:pPr>
      <w:ins w:author="Unknown" w:date="0-00-00T00:00:00Z" w:id="446">
        <w:r>
          <w:rPr>
            <w:rFonts w:ascii="Times New Roman" w:cs="Times New Roman" w:eastAsia="Times New Roman" w:hAnsi="Times New Roman"/>
            <w:sz w:val="24"/>
            <w:szCs w:val="24"/>
          </w:rPr>
          <w:t>protected</w:t>
        </w:r>
      </w:ins>
    </w:p>
    <w:p>
      <w:pPr>
        <w:pStyle w:val="style0"/>
        <w:numPr>
          <w:ilvl w:val="0"/>
          <w:numId w:val="3"/>
        </w:numPr>
        <w:spacing w:after="28" w:before="28" w:line="100" w:lineRule="atLeast"/>
      </w:pPr>
      <w:ins w:author="Unknown" w:date="0-00-00T00:00:00Z" w:id="447">
        <w:r>
          <w:rPr>
            <w:rFonts w:ascii="Times New Roman" w:cs="Times New Roman" w:eastAsia="Times New Roman" w:hAnsi="Times New Roman"/>
            <w:sz w:val="24"/>
            <w:szCs w:val="24"/>
          </w:rPr>
          <w:t>a, c</w:t>
        </w:r>
      </w:ins>
    </w:p>
    <w:p>
      <w:pPr>
        <w:pStyle w:val="style0"/>
        <w:numPr>
          <w:ilvl w:val="0"/>
          <w:numId w:val="3"/>
        </w:numPr>
        <w:spacing w:after="28" w:before="28" w:line="100" w:lineRule="atLeast"/>
      </w:pPr>
      <w:ins w:author="Unknown" w:date="0-00-00T00:00:00Z" w:id="448">
        <w:r>
          <w:rPr>
            <w:rFonts w:ascii="Times New Roman" w:cs="Times New Roman" w:eastAsia="Times New Roman" w:hAnsi="Times New Roman"/>
            <w:sz w:val="24"/>
            <w:szCs w:val="24"/>
          </w:rPr>
          <w:t>b, c</w:t>
        </w:r>
      </w:ins>
    </w:p>
    <w:p>
      <w:pPr>
        <w:pStyle w:val="style0"/>
        <w:numPr>
          <w:ilvl w:val="0"/>
          <w:numId w:val="3"/>
        </w:numPr>
        <w:spacing w:after="28" w:before="28" w:line="100" w:lineRule="atLeast"/>
      </w:pPr>
      <w:ins w:author="Unknown" w:date="0-00-00T00:00:00Z" w:id="449">
        <w:r>
          <w:rPr>
            <w:rFonts w:ascii="Times New Roman" w:cs="Times New Roman" w:eastAsia="Times New Roman" w:hAnsi="Times New Roman"/>
            <w:sz w:val="24"/>
            <w:szCs w:val="24"/>
          </w:rPr>
          <w:t>c</w:t>
        </w:r>
      </w:ins>
    </w:p>
    <w:p>
      <w:pPr>
        <w:pStyle w:val="style0"/>
        <w:numPr>
          <w:ilvl w:val="0"/>
          <w:numId w:val="3"/>
        </w:numPr>
        <w:spacing w:after="28" w:before="28" w:line="100" w:lineRule="atLeast"/>
      </w:pPr>
      <w:ins w:author="Unknown" w:date="0-00-00T00:00:00Z" w:id="450">
        <w:r>
          <w:rPr>
            <w:rFonts w:ascii="Times New Roman" w:cs="Times New Roman" w:eastAsia="Times New Roman" w:hAnsi="Times New Roman"/>
            <w:sz w:val="24"/>
            <w:szCs w:val="24"/>
          </w:rPr>
          <w:t>a, d, e</w:t>
        </w:r>
      </w:ins>
    </w:p>
    <w:p>
      <w:pPr>
        <w:pStyle w:val="style0"/>
        <w:numPr>
          <w:ilvl w:val="0"/>
          <w:numId w:val="3"/>
        </w:numPr>
        <w:spacing w:after="28" w:before="28" w:line="100" w:lineRule="atLeast"/>
      </w:pPr>
      <w:ins w:author="Unknown" w:date="0-00-00T00:00:00Z" w:id="451">
        <w:r>
          <w:rPr>
            <w:rFonts w:ascii="Times New Roman" w:cs="Times New Roman" w:eastAsia="Times New Roman" w:hAnsi="Times New Roman"/>
            <w:sz w:val="24"/>
            <w:szCs w:val="24"/>
          </w:rPr>
          <w:t>d, e</w:t>
        </w:r>
      </w:ins>
    </w:p>
    <w:p>
      <w:pPr>
        <w:pStyle w:val="style0"/>
        <w:numPr>
          <w:ilvl w:val="0"/>
          <w:numId w:val="3"/>
        </w:numPr>
        <w:spacing w:after="28" w:before="28" w:line="100" w:lineRule="atLeast"/>
      </w:pPr>
      <w:ins w:author="Unknown" w:date="0-00-00T00:00:00Z" w:id="452">
        <w:r>
          <w:rPr>
            <w:rFonts w:ascii="Times New Roman" w:cs="Times New Roman" w:eastAsia="Times New Roman" w:hAnsi="Times New Roman"/>
            <w:sz w:val="24"/>
            <w:szCs w:val="24"/>
          </w:rPr>
          <w:t>a, c</w:t>
        </w:r>
      </w:ins>
    </w:p>
    <w:p>
      <w:pPr>
        <w:pStyle w:val="style0"/>
        <w:numPr>
          <w:ilvl w:val="0"/>
          <w:numId w:val="3"/>
        </w:numPr>
        <w:spacing w:after="28" w:before="28" w:line="100" w:lineRule="atLeast"/>
      </w:pPr>
      <w:ins w:author="Unknown" w:date="0-00-00T00:00:00Z" w:id="453">
        <w:r>
          <w:rPr>
            <w:rFonts w:ascii="Times New Roman" w:cs="Times New Roman" w:eastAsia="Times New Roman" w:hAnsi="Times New Roman"/>
            <w:sz w:val="24"/>
            <w:szCs w:val="24"/>
          </w:rPr>
          <w:t>b, c</w:t>
        </w:r>
      </w:ins>
    </w:p>
    <w:p>
      <w:pPr>
        <w:pStyle w:val="style0"/>
        <w:numPr>
          <w:ilvl w:val="0"/>
          <w:numId w:val="3"/>
        </w:numPr>
        <w:spacing w:after="28" w:before="28" w:line="100" w:lineRule="atLeast"/>
      </w:pPr>
      <w:ins w:author="Unknown" w:date="0-00-00T00:00:00Z" w:id="454">
        <w:r>
          <w:rPr>
            <w:rFonts w:ascii="Times New Roman" w:cs="Times New Roman" w:eastAsia="Times New Roman" w:hAnsi="Times New Roman"/>
            <w:sz w:val="24"/>
            <w:szCs w:val="24"/>
          </w:rPr>
          <w:t>b, c, e</w:t>
        </w:r>
      </w:ins>
    </w:p>
    <w:p>
      <w:pPr>
        <w:pStyle w:val="style0"/>
        <w:numPr>
          <w:ilvl w:val="0"/>
          <w:numId w:val="3"/>
        </w:numPr>
        <w:spacing w:after="28" w:before="28" w:line="100" w:lineRule="atLeast"/>
      </w:pPr>
      <w:ins w:author="Unknown" w:date="0-00-00T00:00:00Z" w:id="455">
        <w:r>
          <w:rPr>
            <w:rFonts w:ascii="Times New Roman" w:cs="Times New Roman" w:eastAsia="Times New Roman" w:hAnsi="Times New Roman"/>
            <w:sz w:val="24"/>
            <w:szCs w:val="24"/>
          </w:rPr>
          <w:t>b</w:t>
        </w:r>
      </w:ins>
    </w:p>
    <w:p>
      <w:pPr>
        <w:pStyle w:val="style0"/>
        <w:numPr>
          <w:ilvl w:val="0"/>
          <w:numId w:val="3"/>
        </w:numPr>
        <w:spacing w:after="28" w:before="28" w:line="100" w:lineRule="atLeast"/>
      </w:pPr>
      <w:ins w:author="Unknown" w:date="0-00-00T00:00:00Z" w:id="456">
        <w:r>
          <w:rPr>
            <w:rFonts w:ascii="Times New Roman" w:cs="Times New Roman" w:eastAsia="Times New Roman" w:hAnsi="Times New Roman"/>
            <w:sz w:val="24"/>
            <w:szCs w:val="24"/>
          </w:rPr>
          <w:t>d</w:t>
        </w:r>
      </w:ins>
    </w:p>
    <w:p>
      <w:pPr>
        <w:pStyle w:val="style0"/>
        <w:numPr>
          <w:ilvl w:val="0"/>
          <w:numId w:val="3"/>
        </w:numPr>
        <w:spacing w:after="28" w:before="28" w:line="100" w:lineRule="atLeast"/>
      </w:pPr>
      <w:ins w:author="Unknown" w:date="0-00-00T00:00:00Z" w:id="457">
        <w:r>
          <w:rPr>
            <w:rFonts w:ascii="Times New Roman" w:cs="Times New Roman" w:eastAsia="Times New Roman" w:hAnsi="Times New Roman"/>
            <w:sz w:val="24"/>
            <w:szCs w:val="24"/>
          </w:rPr>
          <w:t>a</w:t>
        </w:r>
      </w:ins>
    </w:p>
    <w:p>
      <w:pPr>
        <w:pStyle w:val="style0"/>
        <w:numPr>
          <w:ilvl w:val="0"/>
          <w:numId w:val="3"/>
        </w:numPr>
        <w:spacing w:after="28" w:before="28" w:line="100" w:lineRule="atLeast"/>
      </w:pPr>
      <w:ins w:author="Unknown" w:date="0-00-00T00:00:00Z" w:id="458">
        <w:r>
          <w:rPr>
            <w:rFonts w:ascii="Times New Roman" w:cs="Times New Roman" w:eastAsia="Times New Roman" w:hAnsi="Times New Roman"/>
            <w:sz w:val="24"/>
            <w:szCs w:val="24"/>
          </w:rPr>
          <w:t>a</w:t>
        </w:r>
      </w:ins>
    </w:p>
    <w:p>
      <w:pPr>
        <w:pStyle w:val="style0"/>
        <w:numPr>
          <w:ilvl w:val="0"/>
          <w:numId w:val="3"/>
        </w:numPr>
        <w:spacing w:after="28" w:before="28" w:line="100" w:lineRule="atLeast"/>
      </w:pPr>
      <w:ins w:author="Unknown" w:date="0-00-00T00:00:00Z" w:id="459">
        <w:r>
          <w:rPr>
            <w:rFonts w:ascii="Times New Roman" w:cs="Times New Roman" w:eastAsia="Times New Roman" w:hAnsi="Times New Roman"/>
            <w:sz w:val="24"/>
            <w:szCs w:val="24"/>
          </w:rPr>
          <w:t>b, e . The option c is incorrect because a Java identifier name cannot begin with a digit.</w:t>
        </w:r>
      </w:ins>
    </w:p>
    <w:p>
      <w:pPr>
        <w:pStyle w:val="style0"/>
        <w:numPr>
          <w:ilvl w:val="0"/>
          <w:numId w:val="3"/>
        </w:numPr>
        <w:spacing w:after="28" w:before="28" w:line="100" w:lineRule="atLeast"/>
      </w:pPr>
      <w:ins w:author="Unknown" w:date="0-00-00T00:00:00Z" w:id="460">
        <w:r>
          <w:rPr>
            <w:rFonts w:ascii="Times New Roman" w:cs="Times New Roman" w:eastAsia="Times New Roman" w:hAnsi="Times New Roman"/>
            <w:sz w:val="24"/>
            <w:szCs w:val="24"/>
          </w:rPr>
          <w:t>d</w:t>
        </w:r>
      </w:ins>
    </w:p>
    <w:p>
      <w:pPr>
        <w:pStyle w:val="style0"/>
        <w:numPr>
          <w:ilvl w:val="0"/>
          <w:numId w:val="3"/>
        </w:numPr>
        <w:spacing w:after="28" w:before="28" w:line="100" w:lineRule="atLeast"/>
      </w:pPr>
      <w:ins w:author="Unknown" w:date="0-00-00T00:00:00Z" w:id="461">
        <w:r>
          <w:rPr>
            <w:rFonts w:ascii="Times New Roman" w:cs="Times New Roman" w:eastAsia="Times New Roman" w:hAnsi="Times New Roman"/>
            <w:sz w:val="24"/>
            <w:szCs w:val="24"/>
          </w:rPr>
          <w:t>c</w:t>
        </w:r>
      </w:ins>
    </w:p>
    <w:p>
      <w:pPr>
        <w:pStyle w:val="style0"/>
        <w:numPr>
          <w:ilvl w:val="0"/>
          <w:numId w:val="3"/>
        </w:numPr>
        <w:spacing w:after="28" w:before="28" w:line="100" w:lineRule="atLeast"/>
      </w:pPr>
      <w:ins w:author="Unknown" w:date="0-00-00T00:00:00Z" w:id="462">
        <w:r>
          <w:rPr>
            <w:rFonts w:ascii="Times New Roman" w:cs="Times New Roman" w:eastAsia="Times New Roman" w:hAnsi="Times New Roman"/>
            <w:sz w:val="24"/>
            <w:szCs w:val="24"/>
          </w:rPr>
          <w:t>c, d</w:t>
        </w:r>
      </w:ins>
    </w:p>
    <w:p>
      <w:pPr>
        <w:pStyle w:val="style0"/>
        <w:numPr>
          <w:ilvl w:val="0"/>
          <w:numId w:val="3"/>
        </w:numPr>
        <w:spacing w:after="28" w:before="28" w:line="100" w:lineRule="atLeast"/>
      </w:pPr>
      <w:ins w:author="Unknown" w:date="0-00-00T00:00:00Z" w:id="463">
        <w:r>
          <w:rPr>
            <w:rFonts w:ascii="Times New Roman" w:cs="Times New Roman" w:eastAsia="Times New Roman" w:hAnsi="Times New Roman"/>
            <w:sz w:val="24"/>
            <w:szCs w:val="24"/>
          </w:rPr>
          <w:t>a, c</w:t>
        </w:r>
      </w:ins>
    </w:p>
    <w:p>
      <w:pPr>
        <w:pStyle w:val="style0"/>
        <w:numPr>
          <w:ilvl w:val="0"/>
          <w:numId w:val="3"/>
        </w:numPr>
        <w:spacing w:after="28" w:before="28" w:line="100" w:lineRule="atLeast"/>
      </w:pPr>
      <w:ins w:author="Unknown" w:date="0-00-00T00:00:00Z" w:id="464">
        <w:r>
          <w:rPr>
            <w:rFonts w:ascii="Times New Roman" w:cs="Times New Roman" w:eastAsia="Times New Roman" w:hAnsi="Times New Roman"/>
            <w:sz w:val="24"/>
            <w:szCs w:val="24"/>
          </w:rPr>
          <w:t>b, d</w:t>
        </w:r>
      </w:ins>
    </w:p>
    <w:p>
      <w:pPr>
        <w:pStyle w:val="style0"/>
        <w:numPr>
          <w:ilvl w:val="0"/>
          <w:numId w:val="3"/>
        </w:numPr>
        <w:spacing w:after="28" w:before="28" w:line="100" w:lineRule="atLeast"/>
      </w:pPr>
      <w:ins w:author="Unknown" w:date="0-00-00T00:00:00Z" w:id="465">
        <w:r>
          <w:rPr>
            <w:rFonts w:ascii="Times New Roman" w:cs="Times New Roman" w:eastAsia="Times New Roman" w:hAnsi="Times New Roman"/>
            <w:sz w:val="24"/>
            <w:szCs w:val="24"/>
          </w:rPr>
          <w:t>b, c</w:t>
        </w:r>
      </w:ins>
    </w:p>
    <w:p>
      <w:pPr>
        <w:pStyle w:val="style0"/>
        <w:numPr>
          <w:ilvl w:val="0"/>
          <w:numId w:val="3"/>
        </w:numPr>
        <w:spacing w:after="28" w:before="28" w:line="100" w:lineRule="atLeast"/>
      </w:pPr>
      <w:ins w:author="Unknown" w:date="0-00-00T00:00:00Z" w:id="466">
        <w:r>
          <w:rPr>
            <w:rFonts w:ascii="Times New Roman" w:cs="Times New Roman" w:eastAsia="Times New Roman" w:hAnsi="Times New Roman"/>
            <w:sz w:val="24"/>
            <w:szCs w:val="24"/>
          </w:rPr>
          <w:t>c</w:t>
        </w:r>
      </w:ins>
    </w:p>
    <w:p>
      <w:pPr>
        <w:pStyle w:val="style0"/>
        <w:numPr>
          <w:ilvl w:val="0"/>
          <w:numId w:val="3"/>
        </w:numPr>
        <w:spacing w:after="28" w:before="28" w:line="100" w:lineRule="atLeast"/>
      </w:pPr>
      <w:ins w:author="Unknown" w:date="0-00-00T00:00:00Z" w:id="467">
        <w:r>
          <w:rPr>
            <w:rFonts w:ascii="Times New Roman" w:cs="Times New Roman" w:eastAsia="Times New Roman" w:hAnsi="Times New Roman"/>
            <w:sz w:val="24"/>
            <w:szCs w:val="24"/>
          </w:rPr>
          <w:t>c</w:t>
        </w:r>
      </w:ins>
    </w:p>
    <w:p>
      <w:pPr>
        <w:pStyle w:val="style0"/>
        <w:numPr>
          <w:ilvl w:val="0"/>
          <w:numId w:val="3"/>
        </w:numPr>
        <w:spacing w:after="28" w:before="28" w:line="100" w:lineRule="atLeast"/>
      </w:pPr>
      <w:ins w:author="Unknown" w:date="0-00-00T00:00:00Z" w:id="468">
        <w:r>
          <w:rPr>
            <w:rFonts w:ascii="Times New Roman" w:cs="Times New Roman" w:eastAsia="Times New Roman" w:hAnsi="Times New Roman"/>
            <w:sz w:val="24"/>
            <w:szCs w:val="24"/>
          </w:rPr>
          <w:t>c</w:t>
        </w:r>
      </w:ins>
    </w:p>
    <w:p>
      <w:pPr>
        <w:pStyle w:val="style0"/>
        <w:numPr>
          <w:ilvl w:val="0"/>
          <w:numId w:val="3"/>
        </w:numPr>
        <w:spacing w:after="28" w:before="28" w:line="100" w:lineRule="atLeast"/>
      </w:pPr>
      <w:ins w:author="Unknown" w:date="0-00-00T00:00:00Z" w:id="469">
        <w:r>
          <w:rPr>
            <w:rFonts w:ascii="Times New Roman" w:cs="Times New Roman" w:eastAsia="Times New Roman" w:hAnsi="Times New Roman"/>
            <w:sz w:val="24"/>
            <w:szCs w:val="24"/>
          </w:rPr>
          <w:t>b, c</w:t>
        </w:r>
      </w:ins>
    </w:p>
    <w:p>
      <w:pPr>
        <w:pStyle w:val="style0"/>
        <w:numPr>
          <w:ilvl w:val="0"/>
          <w:numId w:val="3"/>
        </w:numPr>
        <w:spacing w:after="28" w:before="28" w:line="100" w:lineRule="atLeast"/>
      </w:pPr>
      <w:ins w:author="Unknown" w:date="0-00-00T00:00:00Z" w:id="470">
        <w:r>
          <w:rPr>
            <w:rFonts w:ascii="Times New Roman" w:cs="Times New Roman" w:eastAsia="Times New Roman" w:hAnsi="Times New Roman"/>
            <w:sz w:val="24"/>
            <w:szCs w:val="24"/>
          </w:rPr>
          <w:t>f</w:t>
        </w:r>
      </w:ins>
    </w:p>
    <w:p>
      <w:pPr>
        <w:pStyle w:val="style0"/>
        <w:numPr>
          <w:ilvl w:val="0"/>
          <w:numId w:val="3"/>
        </w:numPr>
        <w:spacing w:after="28" w:before="28" w:line="100" w:lineRule="atLeast"/>
      </w:pPr>
      <w:ins w:author="Unknown" w:date="0-00-00T00:00:00Z" w:id="471">
        <w:r>
          <w:rPr>
            <w:rFonts w:ascii="Times New Roman" w:cs="Times New Roman" w:eastAsia="Times New Roman" w:hAnsi="Times New Roman"/>
            <w:sz w:val="24"/>
            <w:szCs w:val="24"/>
          </w:rPr>
          <w:t>long</w:t>
        </w:r>
      </w:ins>
    </w:p>
    <w:p>
      <w:pPr>
        <w:pStyle w:val="style0"/>
        <w:numPr>
          <w:ilvl w:val="0"/>
          <w:numId w:val="3"/>
        </w:numPr>
        <w:spacing w:after="28" w:before="28" w:line="100" w:lineRule="atLeast"/>
      </w:pPr>
      <w:ins w:author="Unknown" w:date="0-00-00T00:00:00Z" w:id="472">
        <w:r>
          <w:rPr>
            <w:rFonts w:ascii="Times New Roman" w:cs="Times New Roman" w:eastAsia="Times New Roman" w:hAnsi="Times New Roman"/>
            <w:sz w:val="24"/>
            <w:szCs w:val="24"/>
          </w:rPr>
          <w:t>e</w:t>
        </w:r>
      </w:ins>
    </w:p>
    <w:p>
      <w:pPr>
        <w:pStyle w:val="style0"/>
        <w:numPr>
          <w:ilvl w:val="0"/>
          <w:numId w:val="3"/>
        </w:numPr>
        <w:spacing w:after="28" w:before="28" w:line="100" w:lineRule="atLeast"/>
      </w:pPr>
      <w:ins w:author="Unknown" w:date="0-00-00T00:00:00Z" w:id="473">
        <w:r>
          <w:rPr>
            <w:rFonts w:ascii="Times New Roman" w:cs="Times New Roman" w:eastAsia="Times New Roman" w:hAnsi="Times New Roman"/>
            <w:sz w:val="24"/>
            <w:szCs w:val="24"/>
          </w:rPr>
          <w:t>a</w:t>
        </w:r>
      </w:ins>
    </w:p>
    <w:p>
      <w:pPr>
        <w:pStyle w:val="style0"/>
        <w:numPr>
          <w:ilvl w:val="0"/>
          <w:numId w:val="3"/>
        </w:numPr>
        <w:spacing w:after="28" w:before="28" w:line="100" w:lineRule="atLeast"/>
      </w:pPr>
      <w:ins w:author="Unknown" w:date="0-00-00T00:00:00Z" w:id="474">
        <w:r>
          <w:rPr>
            <w:rFonts w:ascii="Times New Roman" w:cs="Times New Roman" w:eastAsia="Times New Roman" w:hAnsi="Times New Roman"/>
            <w:sz w:val="24"/>
            <w:szCs w:val="24"/>
          </w:rPr>
          <w:t>a, c</w:t>
        </w:r>
      </w:ins>
    </w:p>
    <w:p>
      <w:pPr>
        <w:pStyle w:val="style0"/>
        <w:numPr>
          <w:ilvl w:val="0"/>
          <w:numId w:val="3"/>
        </w:numPr>
        <w:spacing w:after="28" w:before="28" w:line="100" w:lineRule="atLeast"/>
      </w:pPr>
      <w:ins w:author="Unknown" w:date="0-00-00T00:00:00Z" w:id="475">
        <w:r>
          <w:rPr>
            <w:rFonts w:ascii="Times New Roman" w:cs="Times New Roman" w:eastAsia="Times New Roman" w:hAnsi="Times New Roman"/>
            <w:sz w:val="24"/>
            <w:szCs w:val="24"/>
          </w:rPr>
          <w:t>Set</w:t>
        </w:r>
      </w:ins>
    </w:p>
    <w:p>
      <w:pPr>
        <w:pStyle w:val="style0"/>
        <w:numPr>
          <w:ilvl w:val="0"/>
          <w:numId w:val="3"/>
        </w:numPr>
        <w:spacing w:after="28" w:before="28" w:line="100" w:lineRule="atLeast"/>
      </w:pPr>
      <w:ins w:author="Unknown" w:date="0-00-00T00:00:00Z" w:id="476">
        <w:r>
          <w:rPr>
            <w:rFonts w:ascii="Times New Roman" w:cs="Times New Roman" w:eastAsia="Times New Roman" w:hAnsi="Times New Roman"/>
            <w:sz w:val="24"/>
            <w:szCs w:val="24"/>
          </w:rPr>
          <w:t>a</w:t>
        </w:r>
      </w:ins>
    </w:p>
    <w:p>
      <w:pPr>
        <w:pStyle w:val="style0"/>
        <w:numPr>
          <w:ilvl w:val="0"/>
          <w:numId w:val="3"/>
        </w:numPr>
        <w:spacing w:after="28" w:before="28" w:line="100" w:lineRule="atLeast"/>
      </w:pPr>
      <w:ins w:author="Unknown" w:date="0-00-00T00:00:00Z" w:id="477">
        <w:r>
          <w:rPr>
            <w:rFonts w:ascii="Times New Roman" w:cs="Times New Roman" w:eastAsia="Times New Roman" w:hAnsi="Times New Roman"/>
            <w:sz w:val="24"/>
            <w:szCs w:val="24"/>
          </w:rPr>
          <w:t>d</w:t>
        </w:r>
      </w:ins>
    </w:p>
    <w:p>
      <w:pPr>
        <w:pStyle w:val="style0"/>
        <w:numPr>
          <w:ilvl w:val="0"/>
          <w:numId w:val="3"/>
        </w:numPr>
        <w:spacing w:after="28" w:before="28" w:line="100" w:lineRule="atLeast"/>
      </w:pPr>
      <w:ins w:author="Unknown" w:date="0-00-00T00:00:00Z" w:id="478">
        <w:r>
          <w:rPr>
            <w:rFonts w:ascii="Times New Roman" w:cs="Times New Roman" w:eastAsia="Times New Roman" w:hAnsi="Times New Roman"/>
            <w:sz w:val="24"/>
            <w:szCs w:val="24"/>
          </w:rPr>
          <w:t>b</w:t>
        </w:r>
      </w:ins>
    </w:p>
    <w:p>
      <w:pPr>
        <w:pStyle w:val="style0"/>
        <w:numPr>
          <w:ilvl w:val="0"/>
          <w:numId w:val="3"/>
        </w:numPr>
        <w:spacing w:after="28" w:before="28" w:line="100" w:lineRule="atLeast"/>
      </w:pPr>
      <w:ins w:author="Unknown" w:date="0-00-00T00:00:00Z" w:id="479">
        <w:r>
          <w:rPr>
            <w:rFonts w:ascii="Times New Roman" w:cs="Times New Roman" w:eastAsia="Times New Roman" w:hAnsi="Times New Roman"/>
            <w:sz w:val="24"/>
            <w:szCs w:val="24"/>
          </w:rPr>
          <w:t>int</w:t>
        </w:r>
      </w:ins>
    </w:p>
    <w:p>
      <w:pPr>
        <w:pStyle w:val="style0"/>
        <w:numPr>
          <w:ilvl w:val="0"/>
          <w:numId w:val="3"/>
        </w:numPr>
        <w:spacing w:after="28" w:before="28" w:line="100" w:lineRule="atLeast"/>
      </w:pPr>
      <w:ins w:author="Unknown" w:date="0-00-00T00:00:00Z" w:id="480">
        <w:r>
          <w:rPr>
            <w:rFonts w:ascii="Times New Roman" w:cs="Times New Roman" w:eastAsia="Times New Roman" w:hAnsi="Times New Roman"/>
            <w:sz w:val="24"/>
            <w:szCs w:val="24"/>
          </w:rPr>
          <w:t>d</w:t>
        </w:r>
      </w:ins>
    </w:p>
    <w:p>
      <w:pPr>
        <w:pStyle w:val="style0"/>
        <w:numPr>
          <w:ilvl w:val="0"/>
          <w:numId w:val="3"/>
        </w:numPr>
        <w:spacing w:after="28" w:before="28" w:line="100" w:lineRule="atLeast"/>
      </w:pPr>
      <w:ins w:author="Unknown" w:date="0-00-00T00:00:00Z" w:id="481">
        <w:r>
          <w:rPr>
            <w:rFonts w:ascii="Times New Roman" w:cs="Times New Roman" w:eastAsia="Times New Roman" w:hAnsi="Times New Roman"/>
            <w:sz w:val="24"/>
            <w:szCs w:val="24"/>
          </w:rPr>
          <w:t>a</w:t>
        </w:r>
      </w:ins>
    </w:p>
    <w:p>
      <w:pPr>
        <w:pStyle w:val="style0"/>
        <w:numPr>
          <w:ilvl w:val="0"/>
          <w:numId w:val="3"/>
        </w:numPr>
        <w:spacing w:after="28" w:before="28" w:line="100" w:lineRule="atLeast"/>
      </w:pPr>
      <w:ins w:author="Unknown" w:date="0-00-00T00:00:00Z" w:id="482">
        <w:r>
          <w:rPr>
            <w:rFonts w:ascii="Times New Roman" w:cs="Times New Roman" w:eastAsia="Times New Roman" w:hAnsi="Times New Roman"/>
            <w:sz w:val="24"/>
            <w:szCs w:val="24"/>
          </w:rPr>
          <w:t>f</w:t>
        </w:r>
      </w:ins>
    </w:p>
    <w:p>
      <w:pPr>
        <w:pStyle w:val="style0"/>
        <w:numPr>
          <w:ilvl w:val="0"/>
          <w:numId w:val="3"/>
        </w:numPr>
        <w:spacing w:after="28" w:before="28" w:line="100" w:lineRule="atLeast"/>
      </w:pPr>
      <w:ins w:author="Unknown" w:date="0-00-00T00:00:00Z" w:id="483">
        <w:r>
          <w:rPr>
            <w:rFonts w:ascii="Times New Roman" w:cs="Times New Roman" w:eastAsia="Times New Roman" w:hAnsi="Times New Roman"/>
            <w:sz w:val="24"/>
            <w:szCs w:val="24"/>
          </w:rPr>
          <w:t>c, d</w:t>
        </w:r>
      </w:ins>
    </w:p>
    <w:p>
      <w:pPr>
        <w:pStyle w:val="style0"/>
        <w:spacing w:after="240" w:before="0" w:line="100" w:lineRule="atLeast"/>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360" w:left="720"/>
      </w:pPr>
    </w:lvl>
    <w:lvl w:ilvl="1">
      <w:start w:val="1"/>
      <w:numFmt w:val="upperLetter"/>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US"/>
    </w:rPr>
  </w:style>
  <w:style w:styleId="style1" w:type="paragraph">
    <w:name w:val="Heading 1"/>
    <w:basedOn w:val="style0"/>
    <w:next w:val="style32"/>
    <w:pPr>
      <w:keepNext/>
      <w:keepLines/>
      <w:numPr>
        <w:ilvl w:val="0"/>
        <w:numId w:val="1"/>
      </w:numPr>
      <w:spacing w:after="0" w:before="480"/>
      <w:outlineLvl w:val="0"/>
    </w:pPr>
    <w:rPr>
      <w:rFonts w:ascii="Cambria" w:cs="" w:hAnsi="Cambria"/>
      <w:b/>
      <w:bCs/>
      <w:color w:val="365F91"/>
      <w:sz w:val="28"/>
      <w:szCs w:val="28"/>
    </w:rPr>
  </w:style>
  <w:style w:styleId="style2" w:type="paragraph">
    <w:name w:val="Heading 2"/>
    <w:basedOn w:val="style0"/>
    <w:next w:val="style32"/>
    <w:pPr>
      <w:numPr>
        <w:ilvl w:val="1"/>
        <w:numId w:val="1"/>
      </w:numPr>
      <w:spacing w:after="28" w:before="28" w:line="100" w:lineRule="atLeast"/>
      <w:outlineLvl w:val="1"/>
    </w:pPr>
    <w:rPr>
      <w:rFonts w:ascii="Times New Roman" w:cs="Times New Roman" w:eastAsia="Times New Roman" w:hAnsi="Times New Roman"/>
      <w:b/>
      <w:bCs/>
      <w:sz w:val="36"/>
      <w:szCs w:val="36"/>
    </w:rPr>
  </w:style>
  <w:style w:styleId="style3" w:type="paragraph">
    <w:name w:val="Heading 3"/>
    <w:basedOn w:val="style0"/>
    <w:next w:val="style32"/>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32"/>
    <w:pPr>
      <w:keepNext/>
      <w:keepLines/>
      <w:numPr>
        <w:ilvl w:val="3"/>
        <w:numId w:val="1"/>
      </w:numPr>
      <w:spacing w:after="0" w:before="200"/>
      <w:outlineLvl w:val="3"/>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Times New Roman" w:cs="Times New Roman" w:eastAsia="Times New Roman" w:hAnsi="Times New Roman"/>
      <w:b/>
      <w:bCs/>
      <w:sz w:val="36"/>
      <w:szCs w:val="36"/>
    </w:rPr>
  </w:style>
  <w:style w:styleId="style18" w:type="character">
    <w:name w:val="Heading 3 Char"/>
    <w:basedOn w:val="style15"/>
    <w:next w:val="style18"/>
    <w:rPr>
      <w:rFonts w:ascii="Cambria" w:cs="" w:hAnsi="Cambria"/>
      <w:b/>
      <w:bCs/>
      <w:color w:val="4F81BD"/>
    </w:rPr>
  </w:style>
  <w:style w:styleId="style19" w:type="character">
    <w:name w:val="Heading 4 Char"/>
    <w:basedOn w:val="style15"/>
    <w:next w:val="style19"/>
    <w:rPr>
      <w:rFonts w:ascii="Cambria" w:cs="" w:hAnsi="Cambria"/>
      <w:b/>
      <w:bCs/>
      <w:i/>
      <w:iCs/>
      <w:color w:val="4F81BD"/>
    </w:rPr>
  </w:style>
  <w:style w:styleId="style20" w:type="character">
    <w:name w:val="HTML Preformatted Char"/>
    <w:basedOn w:val="style15"/>
    <w:next w:val="style20"/>
    <w:rPr>
      <w:rFonts w:ascii="Courier New" w:cs="Courier New" w:eastAsia="Times New Roman" w:hAnsi="Courier New"/>
      <w:sz w:val="20"/>
      <w:szCs w:val="20"/>
    </w:rPr>
  </w:style>
  <w:style w:styleId="style21" w:type="character">
    <w:name w:val="HTML Code"/>
    <w:basedOn w:val="style15"/>
    <w:next w:val="style21"/>
    <w:rPr>
      <w:rFonts w:ascii="Courier New" w:cs="Courier New" w:eastAsia="Times New Roman" w:hAnsi="Courier New"/>
      <w:sz w:val="20"/>
      <w:szCs w:val="20"/>
    </w:rPr>
  </w:style>
  <w:style w:styleId="style22" w:type="character">
    <w:name w:val="z-Top of Form Char"/>
    <w:basedOn w:val="style15"/>
    <w:next w:val="style22"/>
    <w:rPr>
      <w:rFonts w:ascii="Arial" w:cs="Arial" w:hAnsi="Arial"/>
      <w:vanish/>
      <w:sz w:val="16"/>
      <w:szCs w:val="16"/>
    </w:rPr>
  </w:style>
  <w:style w:styleId="style23" w:type="character">
    <w:name w:val="z-Bottom of Form Char"/>
    <w:basedOn w:val="style15"/>
    <w:next w:val="style23"/>
    <w:rPr>
      <w:rFonts w:ascii="Arial" w:cs="Arial" w:hAnsi="Arial"/>
      <w:vanish/>
      <w:sz w:val="16"/>
      <w:szCs w:val="16"/>
    </w:rPr>
  </w:style>
  <w:style w:styleId="style24" w:type="character">
    <w:name w:val="Internet Link"/>
    <w:basedOn w:val="style15"/>
    <w:next w:val="style24"/>
    <w:rPr>
      <w:color w:val="0000FF"/>
      <w:u w:val="single"/>
      <w:lang w:bidi="en-US" w:eastAsia="en-US" w:val="en-US"/>
    </w:rPr>
  </w:style>
  <w:style w:styleId="style25" w:type="character">
    <w:name w:val="apple-converted-space"/>
    <w:basedOn w:val="style15"/>
    <w:next w:val="style25"/>
    <w:rPr/>
  </w:style>
  <w:style w:styleId="style26" w:type="character">
    <w:name w:val="Balloon Text Char"/>
    <w:basedOn w:val="style15"/>
    <w:next w:val="style26"/>
    <w:rPr>
      <w:rFonts w:ascii="Tahoma" w:cs="Tahoma" w:hAnsi="Tahoma"/>
      <w:sz w:val="16"/>
      <w:szCs w:val="16"/>
    </w:rPr>
  </w:style>
  <w:style w:styleId="style27" w:type="character">
    <w:name w:val="FollowedHyperlink"/>
    <w:basedOn w:val="style15"/>
    <w:next w:val="style27"/>
    <w:rPr>
      <w:color w:val="800080"/>
      <w:u w:val="single"/>
    </w:rPr>
  </w:style>
  <w:style w:styleId="style28" w:type="character">
    <w:name w:val="HTML Typewriter"/>
    <w:basedOn w:val="style15"/>
    <w:next w:val="style28"/>
    <w:rPr>
      <w:rFonts w:ascii="Courier New" w:cs="Courier New" w:eastAsia="Times New Roman" w:hAnsi="Courier New"/>
      <w:sz w:val="20"/>
      <w:szCs w:val="20"/>
    </w:rPr>
  </w:style>
  <w:style w:styleId="style29" w:type="character">
    <w:name w:val="ListLabel 1"/>
    <w:next w:val="style29"/>
    <w:rPr>
      <w:rFonts w:cs="Courier New" w:eastAsia="Times New Roman"/>
    </w:rPr>
  </w:style>
  <w:style w:styleId="style30" w:type="character">
    <w:name w:val="ListLabel 2"/>
    <w:next w:val="style30"/>
    <w:rPr>
      <w:rFonts w:cs="Courier New"/>
    </w:rPr>
  </w:style>
  <w:style w:styleId="style31" w:type="paragraph">
    <w:name w:val="Heading"/>
    <w:basedOn w:val="style0"/>
    <w:next w:val="style32"/>
    <w:pPr>
      <w:keepNext/>
      <w:spacing w:after="120" w:before="240"/>
    </w:pPr>
    <w:rPr>
      <w:rFonts w:ascii="Liberation Sans" w:cs="Lohit Hindi" w:eastAsia="WenQuanYi Micro Hei" w:hAnsi="Liberation Sans"/>
      <w:sz w:val="28"/>
      <w:szCs w:val="28"/>
    </w:rPr>
  </w:style>
  <w:style w:styleId="style32" w:type="paragraph">
    <w:name w:val="Text body"/>
    <w:basedOn w:val="style0"/>
    <w:next w:val="style32"/>
    <w:pPr>
      <w:spacing w:after="120" w:before="0"/>
    </w:pPr>
    <w:rPr/>
  </w:style>
  <w:style w:styleId="style33" w:type="paragraph">
    <w:name w:val="List"/>
    <w:basedOn w:val="style32"/>
    <w:next w:val="style33"/>
    <w:pPr/>
    <w:rPr>
      <w:rFonts w:cs="Lohit Hindi"/>
    </w:rPr>
  </w:style>
  <w:style w:styleId="style34" w:type="paragraph">
    <w:name w:val="Caption"/>
    <w:basedOn w:val="style0"/>
    <w:next w:val="style34"/>
    <w:pPr>
      <w:suppressLineNumbers/>
      <w:spacing w:after="120" w:before="120"/>
    </w:pPr>
    <w:rPr>
      <w:rFonts w:cs="Lohit Hindi"/>
      <w:i/>
      <w:iCs/>
      <w:sz w:val="24"/>
      <w:szCs w:val="24"/>
    </w:rPr>
  </w:style>
  <w:style w:styleId="style35" w:type="paragraph">
    <w:name w:val="Index"/>
    <w:basedOn w:val="style0"/>
    <w:next w:val="style35"/>
    <w:pPr>
      <w:suppressLineNumbers/>
    </w:pPr>
    <w:rPr>
      <w:rFonts w:cs="Lohit Hindi"/>
    </w:rPr>
  </w:style>
  <w:style w:styleId="style36" w:type="paragraph">
    <w:name w:val="Normal (Web)"/>
    <w:basedOn w:val="style0"/>
    <w:next w:val="style36"/>
    <w:pPr>
      <w:spacing w:after="28" w:before="28" w:line="100" w:lineRule="atLeast"/>
    </w:pPr>
    <w:rPr>
      <w:rFonts w:ascii="Times New Roman" w:cs="Times New Roman" w:eastAsia="Times New Roman" w:hAnsi="Times New Roman"/>
      <w:sz w:val="24"/>
      <w:szCs w:val="24"/>
    </w:rPr>
  </w:style>
  <w:style w:styleId="style37" w:type="paragraph">
    <w:name w:val="HTML Preformatted"/>
    <w:basedOn w:val="style0"/>
    <w:next w:val="style37"/>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rPr>
  </w:style>
  <w:style w:styleId="style38" w:type="paragraph">
    <w:name w:val="HTML Top of Form"/>
    <w:basedOn w:val="style0"/>
    <w:next w:val="style38"/>
    <w:pPr>
      <w:pBdr>
        <w:bottom w:color="00000A" w:space="0" w:sz="6" w:val="single"/>
      </w:pBdr>
      <w:spacing w:after="0" w:before="0"/>
      <w:jc w:val="center"/>
    </w:pPr>
    <w:rPr>
      <w:rFonts w:ascii="Arial" w:cs="Arial" w:hAnsi="Arial"/>
      <w:vanish/>
      <w:sz w:val="16"/>
      <w:szCs w:val="16"/>
    </w:rPr>
  </w:style>
  <w:style w:styleId="style39" w:type="paragraph">
    <w:name w:val="HTML Bottom of Form"/>
    <w:basedOn w:val="style0"/>
    <w:next w:val="style39"/>
    <w:pPr>
      <w:pBdr>
        <w:top w:color="00000A" w:space="0" w:sz="6" w:val="single"/>
      </w:pBdr>
      <w:spacing w:after="0" w:before="0"/>
      <w:jc w:val="center"/>
    </w:pPr>
    <w:rPr>
      <w:rFonts w:ascii="Arial" w:cs="Arial" w:hAnsi="Arial"/>
      <w:vanish/>
      <w:sz w:val="16"/>
      <w:szCs w:val="16"/>
    </w:rPr>
  </w:style>
  <w:style w:styleId="style40" w:type="paragraph">
    <w:name w:val="List Paragraph"/>
    <w:basedOn w:val="style0"/>
    <w:next w:val="style40"/>
    <w:pPr>
      <w:ind w:hanging="0" w:left="720" w:right="0"/>
    </w:pPr>
    <w:rPr/>
  </w:style>
  <w:style w:styleId="style41" w:type="paragraph">
    <w:name w:val="Balloon Text"/>
    <w:basedOn w:val="style0"/>
    <w:next w:val="style41"/>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avaprepare.com/index.html" TargetMode="External"/><Relationship Id="rId3" Type="http://schemas.openxmlformats.org/officeDocument/2006/relationships/image" Target="media/image1.gif"/><Relationship Id="rId4" Type="http://schemas.openxmlformats.org/officeDocument/2006/relationships/hyperlink" Target="http://www.javaprepare.com/faq.html" TargetMode="External"/><Relationship Id="rId5" Type="http://schemas.openxmlformats.org/officeDocument/2006/relationships/hyperlink" Target="http://www.javaprepare.com/notes/intro.html" TargetMode="External"/><Relationship Id="rId6" Type="http://schemas.openxmlformats.org/officeDocument/2006/relationships/hyperlink" Target="http://www.javaprepare.com/quests/question.html" TargetMode="External"/><Relationship Id="rId7" Type="http://schemas.openxmlformats.org/officeDocument/2006/relationships/hyperlink" Target="http://www.javaprepare.com/quests/test.html" TargetMode="External"/><Relationship Id="rId8" Type="http://schemas.openxmlformats.org/officeDocument/2006/relationships/hyperlink" Target="http://www.javaprepare.com/quests/test2.html" TargetMode="External"/><Relationship Id="rId9" Type="http://schemas.openxmlformats.org/officeDocument/2006/relationships/hyperlink" Target="http://www.whizlabs.com/" TargetMode="External"/><Relationship Id="rId10" Type="http://schemas.openxmlformats.org/officeDocument/2006/relationships/hyperlink" Target="http://www.oreillyschool.com/?77608" TargetMode="External"/><Relationship Id="rId11" Type="http://schemas.openxmlformats.org/officeDocument/2006/relationships/hyperlink" Target="http://www.javaprepare.com/links.html" TargetMode="External"/><Relationship Id="rId12" Type="http://schemas.openxmlformats.org/officeDocument/2006/relationships/hyperlink" Target="http://www.javaprepare.com/tips.html" TargetMode="External"/><Relationship Id="rId13" Type="http://schemas.openxmlformats.org/officeDocument/2006/relationships/hyperlink" Target="http://www.javaprepare.com/obj.html" TargetMode="External"/><Relationship Id="rId14" Type="http://schemas.openxmlformats.org/officeDocument/2006/relationships/hyperlink" Target="http://www.javaprepare.com/about.html" TargetMode="External"/><Relationship Id="rId15" Type="http://schemas.openxmlformats.org/officeDocument/2006/relationships/hyperlink" Target="http://www.javaprepare.com/books/books.html" TargetMode="External"/><Relationship Id="rId16" Type="http://schemas.openxmlformats.org/officeDocument/2006/relationships/hyperlink" Target="http://www.javaprepare.com/books/arcbooks.html" TargetMode="External"/><Relationship Id="rId17" Type="http://schemas.openxmlformats.org/officeDocument/2006/relationships/hyperlink" Target="http://www.javaprepare.com/books/onlinebooks.html" TargetMode="External"/><Relationship Id="rId18" Type="http://schemas.openxmlformats.org/officeDocument/2006/relationships/hyperlink" Target="http://www.javaprepare.com/notes/funda.html" TargetMode="External"/><Relationship Id="rId19" Type="http://schemas.openxmlformats.org/officeDocument/2006/relationships/hyperlink" Target="http://www.javaprepare.com/notes/operator.html" TargetMode="External"/><Relationship Id="rId20" Type="http://schemas.openxmlformats.org/officeDocument/2006/relationships/hyperlink" Target="http://www.javaprepare.com/notes/declare.html" TargetMode="External"/><Relationship Id="rId21" Type="http://schemas.openxmlformats.org/officeDocument/2006/relationships/hyperlink" Target="http://www.javaprepare.com/notes/classes.html" TargetMode="External"/><Relationship Id="rId22" Type="http://schemas.openxmlformats.org/officeDocument/2006/relationships/hyperlink" Target="http://www.javaprepare.com/notes/threads.html" TargetMode="External"/><Relationship Id="rId23" Type="http://schemas.openxmlformats.org/officeDocument/2006/relationships/hyperlink" Target="http://www.javaprepare.com/notes/files.html" TargetMode="External"/><Relationship Id="rId24" Type="http://schemas.openxmlformats.org/officeDocument/2006/relationships/image" Target="media/image2.jpeg"/><Relationship Id="rId25" Type="http://schemas.openxmlformats.org/officeDocument/2006/relationships/hyperlink" Target="http://www.javaprepare.com/index.html" TargetMode="External"/><Relationship Id="rId26" Type="http://schemas.openxmlformats.org/officeDocument/2006/relationships/hyperlink" Target="http://www.javaprepare.com/notes/intro.html" TargetMode="External"/><Relationship Id="rId27" Type="http://schemas.openxmlformats.org/officeDocument/2006/relationships/hyperlink" Target="http://www.javaprepare.com/quests/question.html" TargetMode="External"/><Relationship Id="rId28" Type="http://schemas.openxmlformats.org/officeDocument/2006/relationships/hyperlink" Target="http://www.javaprepare.com/quests/test.html" TargetMode="External"/><Relationship Id="rId29" Type="http://schemas.openxmlformats.org/officeDocument/2006/relationships/hyperlink" Target="http://www.javaprepare.com/quests/test2.html" TargetMode="External"/><Relationship Id="rId30" Type="http://schemas.openxmlformats.org/officeDocument/2006/relationships/hyperlink" Target="http://www.javaprepare.com/quests/question.html" TargetMode="External"/><Relationship Id="rId31" Type="http://schemas.openxmlformats.org/officeDocument/2006/relationships/numbering" Target="numbering.xml"/><Relationship Id="rId3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2012-02-01T16:00:00.00Z</dcterms:created>
  <dc:creator>deerwalk</dc:creator>
  <cp:lastModifiedBy>deerwalk</cp:lastModifiedBy>
  <dcterms:modified xsi:type="dcterms:W3CDTF">2012-02-01T16:01:00.00Z</dcterms:modified>
  <cp:revision>1</cp:revision>
</cp:coreProperties>
</file>